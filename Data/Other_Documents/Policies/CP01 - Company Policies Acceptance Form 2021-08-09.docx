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38780393"/>
    <w:bookmarkStart w:id="1" w:name="_Toc38780536"/>
    <w:p w14:paraId="72C70183" w14:textId="77777777" w:rsidR="00F23D67" w:rsidRDefault="00F23D67" w:rsidP="00F23D67">
      <w:pPr>
        <w:pStyle w:val="S-Frontpage"/>
        <w:rPr>
          <w:rFonts w:hint="eastAsia"/>
        </w:rPr>
      </w:pPr>
      <w:r>
        <w:rPr>
          <w:noProof/>
        </w:rPr>
        <mc:AlternateContent>
          <mc:Choice Requires="wps">
            <w:drawing>
              <wp:anchor distT="152400" distB="152400" distL="152400" distR="152400" simplePos="0" relativeHeight="251661312" behindDoc="0" locked="0" layoutInCell="1" allowOverlap="1" wp14:anchorId="5791F2CD" wp14:editId="151C9830">
                <wp:simplePos x="0" y="0"/>
                <wp:positionH relativeFrom="page">
                  <wp:posOffset>361949</wp:posOffset>
                </wp:positionH>
                <wp:positionV relativeFrom="page">
                  <wp:posOffset>3057525</wp:posOffset>
                </wp:positionV>
                <wp:extent cx="3588385" cy="1971675"/>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microsoft.com/office/word/2010/wordprocessingShape">
                    <wps:wsp>
                      <wps:cNvSpPr/>
                      <wps:spPr>
                        <a:xfrm>
                          <a:off x="0" y="0"/>
                          <a:ext cx="3588385" cy="1971675"/>
                        </a:xfrm>
                        <a:prstGeom prst="rect">
                          <a:avLst/>
                        </a:prstGeom>
                        <a:noFill/>
                        <a:ln w="12700" cap="flat">
                          <a:noFill/>
                          <a:miter lim="400000"/>
                        </a:ln>
                        <a:effectLst/>
                      </wps:spPr>
                      <wps:txbx>
                        <w:txbxContent>
                          <w:p w14:paraId="61E7BA77" w14:textId="4CECA6ED" w:rsidR="00F23D67" w:rsidRDefault="00FC1290" w:rsidP="00F23D67">
                            <w:pPr>
                              <w:pStyle w:val="Body"/>
                              <w:rPr>
                                <w:rFonts w:ascii="Helvetica Neue Medium" w:hAnsi="Helvetica Neue Medium" w:hint="eastAsia"/>
                                <w:color w:val="FFFFFF"/>
                                <w:sz w:val="58"/>
                                <w:szCs w:val="58"/>
                                <w:u w:color="FFFFFF"/>
                              </w:rPr>
                            </w:pPr>
                            <w:r>
                              <w:rPr>
                                <w:rFonts w:ascii="Helvetica Neue Medium" w:hAnsi="Helvetica Neue Medium"/>
                                <w:color w:val="FFFFFF"/>
                                <w:sz w:val="58"/>
                                <w:szCs w:val="58"/>
                                <w:u w:color="FFFFFF"/>
                              </w:rPr>
                              <w:t>CP</w:t>
                            </w:r>
                            <w:r w:rsidR="00752405">
                              <w:rPr>
                                <w:rFonts w:ascii="Helvetica Neue Medium" w:hAnsi="Helvetica Neue Medium"/>
                                <w:color w:val="FFFFFF"/>
                                <w:sz w:val="58"/>
                                <w:szCs w:val="58"/>
                                <w:u w:color="FFFFFF"/>
                              </w:rPr>
                              <w:t>01</w:t>
                            </w:r>
                          </w:p>
                          <w:p w14:paraId="5EA1A68C" w14:textId="26F2F860" w:rsidR="00F23D67" w:rsidRDefault="007508D4"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Company Policies </w:t>
                            </w:r>
                            <w:r w:rsidR="00A01A5F">
                              <w:rPr>
                                <w:rFonts w:ascii="Helvetica Neue Medium" w:hAnsi="Helvetica Neue Medium"/>
                                <w:color w:val="FFFFFF"/>
                                <w:sz w:val="58"/>
                                <w:szCs w:val="58"/>
                                <w:u w:color="FFFFFF"/>
                              </w:rPr>
                              <w:t>Acceptance Form</w:t>
                            </w:r>
                          </w:p>
                        </w:txbxContent>
                      </wps:txbx>
                      <wps:bodyPr wrap="square" lIns="50800" tIns="50800" rIns="50800" bIns="50800" numCol="1" anchor="t">
                        <a:noAutofit/>
                      </wps:bodyPr>
                    </wps:wsp>
                  </a:graphicData>
                </a:graphic>
                <wp14:sizeRelH relativeFrom="margin">
                  <wp14:pctWidth>0</wp14:pctWidth>
                </wp14:sizeRelH>
              </wp:anchor>
            </w:drawing>
          </mc:Choice>
          <mc:Fallback>
            <w:pict>
              <v:rect w14:anchorId="5791F2CD" id="officeArt object" o:spid="_x0000_s1026" style="position:absolute;margin-left:28.5pt;margin-top:240.75pt;width:282.55pt;height:155.25pt;z-index:251661312;visibility:visible;mso-wrap-style:square;mso-width-percent:0;mso-wrap-distance-left:12pt;mso-wrap-distance-top:12pt;mso-wrap-distance-right:12pt;mso-wrap-distance-bottom:12pt;mso-position-horizontal:absolute;mso-position-horizontal-relative:page;mso-position-vertical:absolute;mso-position-vertical-relative:page;mso-width-percent:0;mso-width-relative:margin;v-text-anchor:top" wrapcoords="-4 0 21596 0 21596 21600 -4 21600 -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" filled="f" stroked="f" strokeweight="1pt">
                <v:stroke miterlimit="4"/>
                <v:textbox inset="4pt,4pt,4pt,4pt">
                  <w:txbxContent>
                    <w:p w14:paraId="61E7BA77" w14:textId="4CECA6ED" w:rsidR="00F23D67" w:rsidRDefault="00FC1290" w:rsidP="00F23D67">
                      <w:pPr>
                        <w:pStyle w:val="Body"/>
                        <w:rPr>
                          <w:rFonts w:ascii="Helvetica Neue Medium" w:hAnsi="Helvetica Neue Medium" w:hint="eastAsia"/>
                          <w:color w:val="FFFFFF"/>
                          <w:sz w:val="58"/>
                          <w:szCs w:val="58"/>
                          <w:u w:color="FFFFFF"/>
                        </w:rPr>
                      </w:pPr>
                      <w:r>
                        <w:rPr>
                          <w:rFonts w:ascii="Helvetica Neue Medium" w:hAnsi="Helvetica Neue Medium"/>
                          <w:color w:val="FFFFFF"/>
                          <w:sz w:val="58"/>
                          <w:szCs w:val="58"/>
                          <w:u w:color="FFFFFF"/>
                        </w:rPr>
                        <w:t>CP</w:t>
                      </w:r>
                      <w:r w:rsidR="00752405">
                        <w:rPr>
                          <w:rFonts w:ascii="Helvetica Neue Medium" w:hAnsi="Helvetica Neue Medium"/>
                          <w:color w:val="FFFFFF"/>
                          <w:sz w:val="58"/>
                          <w:szCs w:val="58"/>
                          <w:u w:color="FFFFFF"/>
                        </w:rPr>
                        <w:t>01</w:t>
                      </w:r>
                    </w:p>
                    <w:p w14:paraId="5EA1A68C" w14:textId="26F2F860" w:rsidR="00F23D67" w:rsidRDefault="007508D4" w:rsidP="00F23D67">
                      <w:pPr>
                        <w:pStyle w:val="Body"/>
                        <w:rPr>
                          <w:rFonts w:ascii="Helvetica Neue Medium" w:eastAsia="Helvetica Neue Medium" w:hAnsi="Helvetica Neue Medium" w:cs="Helvetica Neue Medium"/>
                          <w:color w:val="FFFFFF"/>
                          <w:sz w:val="50"/>
                          <w:szCs w:val="50"/>
                          <w:u w:color="FFFFFF"/>
                        </w:rPr>
                      </w:pPr>
                      <w:r>
                        <w:rPr>
                          <w:rFonts w:ascii="Helvetica Neue Medium" w:hAnsi="Helvetica Neue Medium"/>
                          <w:color w:val="FFFFFF"/>
                          <w:sz w:val="58"/>
                          <w:szCs w:val="58"/>
                          <w:u w:color="FFFFFF"/>
                        </w:rPr>
                        <w:t xml:space="preserve">Company Policies </w:t>
                      </w:r>
                      <w:r w:rsidR="00A01A5F">
                        <w:rPr>
                          <w:rFonts w:ascii="Helvetica Neue Medium" w:hAnsi="Helvetica Neue Medium"/>
                          <w:color w:val="FFFFFF"/>
                          <w:sz w:val="58"/>
                          <w:szCs w:val="58"/>
                          <w:u w:color="FFFFFF"/>
                        </w:rPr>
                        <w:t>Acceptance Form</w:t>
                      </w:r>
                    </w:p>
                  </w:txbxContent>
                </v:textbox>
                <w10:wrap type="through" anchorx="page" anchory="page"/>
              </v:rect>
            </w:pict>
          </mc:Fallback>
        </mc:AlternateContent>
      </w:r>
      <w:r>
        <w:rPr>
          <w:noProof/>
        </w:rPr>
        <mc:AlternateContent>
          <mc:Choice Requires="wps">
            <w:drawing>
              <wp:anchor distT="101600" distB="101600" distL="101600" distR="101600" simplePos="0" relativeHeight="251663360" behindDoc="0" locked="0" layoutInCell="1" allowOverlap="1" wp14:anchorId="05072AA1" wp14:editId="7EFB1702">
                <wp:simplePos x="0" y="0"/>
                <wp:positionH relativeFrom="page">
                  <wp:posOffset>409575</wp:posOffset>
                </wp:positionH>
                <wp:positionV relativeFrom="page">
                  <wp:posOffset>5505450</wp:posOffset>
                </wp:positionV>
                <wp:extent cx="3434080" cy="1435100"/>
                <wp:effectExtent l="0" t="0" r="0" b="0"/>
                <wp:wrapThrough wrapText="left" distL="101600" distR="101600">
                  <wp:wrapPolygon edited="1">
                    <wp:start x="-75" y="-191"/>
                    <wp:lineTo x="20604" y="-191"/>
                    <wp:lineTo x="20604" y="13763"/>
                    <wp:lineTo x="-75" y="13763"/>
                    <wp:lineTo x="-75" y="-191"/>
                  </wp:wrapPolygon>
                </wp:wrapThrough>
                <wp:docPr id="1073741829" name="officeArt object"/>
                <wp:cNvGraphicFramePr/>
                <a:graphic xmlns:a="http://schemas.openxmlformats.org/drawingml/2006/main">
                  <a:graphicData uri="http://schemas.microsoft.com/office/word/2010/wordprocessingShape">
                    <wps:wsp>
                      <wps:cNvSpPr/>
                      <wps:spPr>
                        <a:xfrm>
                          <a:off x="0" y="0"/>
                          <a:ext cx="3434080" cy="1435100"/>
                        </a:xfrm>
                        <a:prstGeom prst="rect">
                          <a:avLst/>
                        </a:prstGeom>
                      </wps:spPr>
                      <wps:txbx>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rFonts w:hint="eastAsia"/>
                                      <w:sz w:val="20"/>
                                      <w:szCs w:val="20"/>
                                    </w:rPr>
                                  </w:pPr>
                                  <w:bookmarkStart w:id="2" w:name="_Toc38780394"/>
                                  <w:bookmarkStart w:id="3" w:name="_Toc38780537"/>
                                  <w:r w:rsidRPr="007C4040">
                                    <w:rPr>
                                      <w:sz w:val="20"/>
                                      <w:szCs w:val="20"/>
                                    </w:rPr>
                                    <w:t>Status</w:t>
                                  </w:r>
                                  <w:bookmarkEnd w:id="2"/>
                                  <w:bookmarkEnd w:id="3"/>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rFonts w:hint="eastAsia"/>
                                      <w:sz w:val="20"/>
                                      <w:szCs w:val="20"/>
                                    </w:rPr>
                                  </w:pPr>
                                  <w:bookmarkStart w:id="4" w:name="_Toc38780395"/>
                                  <w:bookmarkStart w:id="5" w:name="_Toc38780538"/>
                                  <w:r w:rsidRPr="007C4040">
                                    <w:rPr>
                                      <w:sz w:val="20"/>
                                      <w:szCs w:val="20"/>
                                    </w:rPr>
                                    <w:t>Final</w:t>
                                  </w:r>
                                  <w:bookmarkEnd w:id="4"/>
                                  <w:bookmarkEnd w:id="5"/>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rFonts w:hint="eastAsia"/>
                                      <w:sz w:val="20"/>
                                      <w:szCs w:val="20"/>
                                    </w:rPr>
                                  </w:pPr>
                                  <w:bookmarkStart w:id="6" w:name="_Toc38780396"/>
                                  <w:bookmarkStart w:id="7" w:name="_Toc38780539"/>
                                  <w:r w:rsidRPr="007C4040">
                                    <w:rPr>
                                      <w:sz w:val="20"/>
                                      <w:szCs w:val="20"/>
                                    </w:rPr>
                                    <w:t>Version</w:t>
                                  </w:r>
                                  <w:bookmarkEnd w:id="6"/>
                                  <w:bookmarkEnd w:id="7"/>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39039A03" w:rsidR="00F23D67" w:rsidRPr="007C4040" w:rsidRDefault="00F23D67" w:rsidP="007C4040">
                                  <w:pPr>
                                    <w:pStyle w:val="S-Frontpage"/>
                                    <w:rPr>
                                      <w:rFonts w:hint="eastAsia"/>
                                      <w:sz w:val="20"/>
                                      <w:szCs w:val="20"/>
                                    </w:rPr>
                                  </w:pPr>
                                  <w:bookmarkStart w:id="8" w:name="_Toc38780397"/>
                                  <w:bookmarkStart w:id="9" w:name="_Toc38780540"/>
                                  <w:r w:rsidRPr="007C4040">
                                    <w:rPr>
                                      <w:sz w:val="20"/>
                                      <w:szCs w:val="20"/>
                                    </w:rPr>
                                    <w:t>1.0</w:t>
                                  </w:r>
                                  <w:bookmarkEnd w:id="8"/>
                                  <w:bookmarkEnd w:id="9"/>
                                  <w:r w:rsidR="00B1641F">
                                    <w:rPr>
                                      <w:sz w:val="20"/>
                                      <w:szCs w:val="20"/>
                                    </w:rPr>
                                    <w:t>3</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rFonts w:hint="eastAsia"/>
                                      <w:sz w:val="20"/>
                                      <w:szCs w:val="20"/>
                                    </w:rPr>
                                  </w:pPr>
                                  <w:bookmarkStart w:id="10" w:name="_Toc38780398"/>
                                  <w:bookmarkStart w:id="11" w:name="_Toc38780541"/>
                                  <w:r w:rsidRPr="007C4040">
                                    <w:rPr>
                                      <w:sz w:val="20"/>
                                      <w:szCs w:val="20"/>
                                    </w:rPr>
                                    <w:t>Classification</w:t>
                                  </w:r>
                                  <w:bookmarkEnd w:id="10"/>
                                  <w:bookmarkEnd w:id="11"/>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rFonts w:hint="eastAsia"/>
                                      <w:sz w:val="20"/>
                                      <w:szCs w:val="20"/>
                                    </w:rPr>
                                  </w:pPr>
                                  <w:bookmarkStart w:id="12" w:name="_Toc38780399"/>
                                  <w:bookmarkStart w:id="13" w:name="_Toc38780542"/>
                                  <w:r w:rsidRPr="007C4040">
                                    <w:rPr>
                                      <w:sz w:val="20"/>
                                      <w:szCs w:val="20"/>
                                    </w:rPr>
                                    <w:t>Confidential</w:t>
                                  </w:r>
                                  <w:bookmarkEnd w:id="12"/>
                                  <w:bookmarkEnd w:id="13"/>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rFonts w:hint="eastAsia"/>
                                      <w:sz w:val="20"/>
                                      <w:szCs w:val="20"/>
                                    </w:rPr>
                                  </w:pPr>
                                  <w:bookmarkStart w:id="14" w:name="_Toc38780400"/>
                                  <w:bookmarkStart w:id="15" w:name="_Toc38780543"/>
                                  <w:r w:rsidRPr="007C4040">
                                    <w:rPr>
                                      <w:sz w:val="20"/>
                                      <w:szCs w:val="20"/>
                                    </w:rPr>
                                    <w:t>Owner</w:t>
                                  </w:r>
                                  <w:bookmarkEnd w:id="14"/>
                                  <w:bookmarkEnd w:id="15"/>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rFonts w:hint="eastAsia"/>
                                      <w:sz w:val="20"/>
                                      <w:szCs w:val="20"/>
                                    </w:rPr>
                                  </w:pPr>
                                  <w:bookmarkStart w:id="16" w:name="_Toc38780401"/>
                                  <w:bookmarkStart w:id="17" w:name="_Toc38780544"/>
                                  <w:r w:rsidRPr="007C4040">
                                    <w:rPr>
                                      <w:sz w:val="20"/>
                                      <w:szCs w:val="20"/>
                                    </w:rPr>
                                    <w:t>Razvan Anghelidi, Directory of IT</w:t>
                                  </w:r>
                                  <w:bookmarkEnd w:id="16"/>
                                  <w:bookmarkEnd w:id="17"/>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rFonts w:hint="eastAsia"/>
                                      <w:sz w:val="20"/>
                                      <w:szCs w:val="20"/>
                                    </w:rPr>
                                  </w:pPr>
                                  <w:bookmarkStart w:id="18" w:name="_Toc38780402"/>
                                  <w:bookmarkStart w:id="19" w:name="_Toc38780545"/>
                                  <w:r w:rsidRPr="007C4040">
                                    <w:rPr>
                                      <w:sz w:val="20"/>
                                      <w:szCs w:val="20"/>
                                    </w:rPr>
                                    <w:t>Address</w:t>
                                  </w:r>
                                  <w:bookmarkEnd w:id="18"/>
                                  <w:bookmarkEnd w:id="19"/>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rFonts w:hint="eastAsia"/>
                                      <w:sz w:val="20"/>
                                      <w:szCs w:val="20"/>
                                    </w:rPr>
                                  </w:pPr>
                                  <w:bookmarkStart w:id="20" w:name="_Toc38780403"/>
                                  <w:bookmarkStart w:id="21" w:name="_Toc38780546"/>
                                  <w:r w:rsidRPr="007C4040">
                                    <w:rPr>
                                      <w:sz w:val="20"/>
                                      <w:szCs w:val="20"/>
                                    </w:rPr>
                                    <w:t>1705 Tech Avenue, Unit 3, Mississauga, ON, L4W 0A2, Canada</w:t>
                                  </w:r>
                                  <w:bookmarkEnd w:id="20"/>
                                  <w:bookmarkEnd w:id="21"/>
                                </w:p>
                              </w:tc>
                            </w:tr>
                          </w:tbl>
                          <w:p w14:paraId="0FF694F8" w14:textId="77777777" w:rsidR="00F23D67" w:rsidRPr="007C4040" w:rsidRDefault="00F23D67" w:rsidP="00F23D67">
                            <w:pPr>
                              <w:rPr>
                                <w:sz w:val="20"/>
                                <w:szCs w:val="20"/>
                              </w:rPr>
                            </w:pPr>
                          </w:p>
                        </w:txbxContent>
                      </wps:txbx>
                      <wps:bodyPr wrap="square" lIns="0" tIns="0" rIns="0" bIns="0">
                        <a:spAutoFit/>
                      </wps:bodyPr>
                    </wps:wsp>
                  </a:graphicData>
                </a:graphic>
                <wp14:sizeRelH relativeFrom="margin">
                  <wp14:pctWidth>0</wp14:pctWidth>
                </wp14:sizeRelH>
              </wp:anchor>
            </w:drawing>
          </mc:Choice>
          <mc:Fallback>
            <w:pict>
              <v:rect w14:anchorId="05072AA1" id="_x0000_s1027" style="position:absolute;margin-left:32.25pt;margin-top:433.5pt;width:270.4pt;height:113pt;z-index:251663360;visibility:visible;mso-wrap-style:square;mso-width-percent:0;mso-wrap-distance-left:8pt;mso-wrap-distance-top:8pt;mso-wrap-distance-right:8pt;mso-wrap-distance-bottom:8pt;mso-position-horizontal:absolute;mso-position-horizontal-relative:page;mso-position-vertical:absolute;mso-position-vertical-relative:page;mso-width-percent:0;mso-width-relative:margin;v-text-anchor:top" wrapcoords="-75 -174 20604 -174 20604 12551 -75 12551 -75 -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" filled="f" stroked="f">
                <v:textbox style="mso-fit-shape-to-text:t" inset="0,0,0,0">
                  <w:txbxContent>
                    <w:tbl>
                      <w:tblPr>
                        <w:tblW w:w="54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64"/>
                        <w:gridCol w:w="3956"/>
                      </w:tblGrid>
                      <w:tr w:rsidR="00F23D67" w:rsidRPr="007C4040" w14:paraId="2F125B23"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7A7F24F1" w14:textId="77777777" w:rsidR="00F23D67" w:rsidRPr="007C4040" w:rsidRDefault="00F23D67" w:rsidP="007C4040">
                            <w:pPr>
                              <w:pStyle w:val="S-Frontpage"/>
                              <w:rPr>
                                <w:rFonts w:hint="eastAsia"/>
                                <w:sz w:val="20"/>
                                <w:szCs w:val="20"/>
                              </w:rPr>
                            </w:pPr>
                            <w:bookmarkStart w:id="22" w:name="_Toc38780394"/>
                            <w:bookmarkStart w:id="23" w:name="_Toc38780537"/>
                            <w:r w:rsidRPr="007C4040">
                              <w:rPr>
                                <w:sz w:val="20"/>
                                <w:szCs w:val="20"/>
                              </w:rPr>
                              <w:t>Status</w:t>
                            </w:r>
                            <w:bookmarkEnd w:id="22"/>
                            <w:bookmarkEnd w:id="23"/>
                          </w:p>
                        </w:tc>
                        <w:tc>
                          <w:tcPr>
                            <w:tcW w:w="3955" w:type="dxa"/>
                            <w:tcBorders>
                              <w:top w:val="nil"/>
                              <w:left w:val="nil"/>
                              <w:bottom w:val="nil"/>
                              <w:right w:val="nil"/>
                            </w:tcBorders>
                            <w:shd w:val="clear" w:color="auto" w:fill="auto"/>
                            <w:tcMar>
                              <w:top w:w="0" w:type="dxa"/>
                              <w:left w:w="0" w:type="dxa"/>
                              <w:bottom w:w="0" w:type="dxa"/>
                              <w:right w:w="0" w:type="dxa"/>
                            </w:tcMar>
                          </w:tcPr>
                          <w:p w14:paraId="7AB93AD1" w14:textId="77777777" w:rsidR="00F23D67" w:rsidRPr="007C4040" w:rsidRDefault="00F23D67" w:rsidP="007C4040">
                            <w:pPr>
                              <w:pStyle w:val="S-Frontpage"/>
                              <w:rPr>
                                <w:rFonts w:hint="eastAsia"/>
                                <w:sz w:val="20"/>
                                <w:szCs w:val="20"/>
                              </w:rPr>
                            </w:pPr>
                            <w:bookmarkStart w:id="24" w:name="_Toc38780395"/>
                            <w:bookmarkStart w:id="25" w:name="_Toc38780538"/>
                            <w:r w:rsidRPr="007C4040">
                              <w:rPr>
                                <w:sz w:val="20"/>
                                <w:szCs w:val="20"/>
                              </w:rPr>
                              <w:t>Final</w:t>
                            </w:r>
                            <w:bookmarkEnd w:id="24"/>
                            <w:bookmarkEnd w:id="25"/>
                          </w:p>
                        </w:tc>
                      </w:tr>
                      <w:tr w:rsidR="00F23D67" w:rsidRPr="007C4040" w14:paraId="1576C9F5"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6E3F2740" w14:textId="77777777" w:rsidR="00F23D67" w:rsidRPr="007C4040" w:rsidRDefault="00F23D67" w:rsidP="007C4040">
                            <w:pPr>
                              <w:pStyle w:val="S-Frontpage"/>
                              <w:rPr>
                                <w:rFonts w:hint="eastAsia"/>
                                <w:sz w:val="20"/>
                                <w:szCs w:val="20"/>
                              </w:rPr>
                            </w:pPr>
                            <w:bookmarkStart w:id="26" w:name="_Toc38780396"/>
                            <w:bookmarkStart w:id="27" w:name="_Toc38780539"/>
                            <w:r w:rsidRPr="007C4040">
                              <w:rPr>
                                <w:sz w:val="20"/>
                                <w:szCs w:val="20"/>
                              </w:rPr>
                              <w:t>Version</w:t>
                            </w:r>
                            <w:bookmarkEnd w:id="26"/>
                            <w:bookmarkEnd w:id="27"/>
                          </w:p>
                        </w:tc>
                        <w:tc>
                          <w:tcPr>
                            <w:tcW w:w="3955" w:type="dxa"/>
                            <w:tcBorders>
                              <w:top w:val="nil"/>
                              <w:left w:val="nil"/>
                              <w:bottom w:val="nil"/>
                              <w:right w:val="nil"/>
                            </w:tcBorders>
                            <w:shd w:val="clear" w:color="auto" w:fill="auto"/>
                            <w:tcMar>
                              <w:top w:w="0" w:type="dxa"/>
                              <w:left w:w="0" w:type="dxa"/>
                              <w:bottom w:w="0" w:type="dxa"/>
                              <w:right w:w="0" w:type="dxa"/>
                            </w:tcMar>
                          </w:tcPr>
                          <w:p w14:paraId="07D1C4C7" w14:textId="39039A03" w:rsidR="00F23D67" w:rsidRPr="007C4040" w:rsidRDefault="00F23D67" w:rsidP="007C4040">
                            <w:pPr>
                              <w:pStyle w:val="S-Frontpage"/>
                              <w:rPr>
                                <w:rFonts w:hint="eastAsia"/>
                                <w:sz w:val="20"/>
                                <w:szCs w:val="20"/>
                              </w:rPr>
                            </w:pPr>
                            <w:bookmarkStart w:id="28" w:name="_Toc38780397"/>
                            <w:bookmarkStart w:id="29" w:name="_Toc38780540"/>
                            <w:r w:rsidRPr="007C4040">
                              <w:rPr>
                                <w:sz w:val="20"/>
                                <w:szCs w:val="20"/>
                              </w:rPr>
                              <w:t>1.0</w:t>
                            </w:r>
                            <w:bookmarkEnd w:id="28"/>
                            <w:bookmarkEnd w:id="29"/>
                            <w:r w:rsidR="00B1641F">
                              <w:rPr>
                                <w:sz w:val="20"/>
                                <w:szCs w:val="20"/>
                              </w:rPr>
                              <w:t>3</w:t>
                            </w:r>
                          </w:p>
                        </w:tc>
                      </w:tr>
                      <w:tr w:rsidR="00F23D67" w:rsidRPr="007C4040" w14:paraId="2463703F"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092E704F" w14:textId="77777777" w:rsidR="00F23D67" w:rsidRPr="007C4040" w:rsidRDefault="00F23D67" w:rsidP="007C4040">
                            <w:pPr>
                              <w:pStyle w:val="S-Frontpage"/>
                              <w:rPr>
                                <w:rFonts w:hint="eastAsia"/>
                                <w:sz w:val="20"/>
                                <w:szCs w:val="20"/>
                              </w:rPr>
                            </w:pPr>
                            <w:bookmarkStart w:id="30" w:name="_Toc38780398"/>
                            <w:bookmarkStart w:id="31" w:name="_Toc38780541"/>
                            <w:r w:rsidRPr="007C4040">
                              <w:rPr>
                                <w:sz w:val="20"/>
                                <w:szCs w:val="20"/>
                              </w:rPr>
                              <w:t>Classification</w:t>
                            </w:r>
                            <w:bookmarkEnd w:id="30"/>
                            <w:bookmarkEnd w:id="31"/>
                          </w:p>
                        </w:tc>
                        <w:tc>
                          <w:tcPr>
                            <w:tcW w:w="3955" w:type="dxa"/>
                            <w:tcBorders>
                              <w:top w:val="nil"/>
                              <w:left w:val="nil"/>
                              <w:bottom w:val="nil"/>
                              <w:right w:val="nil"/>
                            </w:tcBorders>
                            <w:shd w:val="clear" w:color="auto" w:fill="auto"/>
                            <w:tcMar>
                              <w:top w:w="0" w:type="dxa"/>
                              <w:left w:w="0" w:type="dxa"/>
                              <w:bottom w:w="0" w:type="dxa"/>
                              <w:right w:w="0" w:type="dxa"/>
                            </w:tcMar>
                          </w:tcPr>
                          <w:p w14:paraId="559731EF" w14:textId="77777777" w:rsidR="00F23D67" w:rsidRPr="007C4040" w:rsidRDefault="00F23D67" w:rsidP="007C4040">
                            <w:pPr>
                              <w:pStyle w:val="S-Frontpage"/>
                              <w:rPr>
                                <w:rFonts w:hint="eastAsia"/>
                                <w:sz w:val="20"/>
                                <w:szCs w:val="20"/>
                              </w:rPr>
                            </w:pPr>
                            <w:bookmarkStart w:id="32" w:name="_Toc38780399"/>
                            <w:bookmarkStart w:id="33" w:name="_Toc38780542"/>
                            <w:r w:rsidRPr="007C4040">
                              <w:rPr>
                                <w:sz w:val="20"/>
                                <w:szCs w:val="20"/>
                              </w:rPr>
                              <w:t>Confidential</w:t>
                            </w:r>
                            <w:bookmarkEnd w:id="32"/>
                            <w:bookmarkEnd w:id="33"/>
                          </w:p>
                        </w:tc>
                      </w:tr>
                      <w:tr w:rsidR="00F23D67" w:rsidRPr="007C4040" w14:paraId="14365DD9" w14:textId="77777777">
                        <w:trPr>
                          <w:trHeight w:val="234"/>
                        </w:trPr>
                        <w:tc>
                          <w:tcPr>
                            <w:tcW w:w="1464" w:type="dxa"/>
                            <w:tcBorders>
                              <w:top w:val="nil"/>
                              <w:left w:val="nil"/>
                              <w:bottom w:val="nil"/>
                              <w:right w:val="nil"/>
                            </w:tcBorders>
                            <w:shd w:val="clear" w:color="auto" w:fill="auto"/>
                            <w:tcMar>
                              <w:top w:w="0" w:type="dxa"/>
                              <w:left w:w="0" w:type="dxa"/>
                              <w:bottom w:w="0" w:type="dxa"/>
                              <w:right w:w="0" w:type="dxa"/>
                            </w:tcMar>
                          </w:tcPr>
                          <w:p w14:paraId="15D5F33C" w14:textId="77777777" w:rsidR="00F23D67" w:rsidRPr="007C4040" w:rsidRDefault="00F23D67" w:rsidP="007C4040">
                            <w:pPr>
                              <w:pStyle w:val="S-Frontpage"/>
                              <w:rPr>
                                <w:rFonts w:hint="eastAsia"/>
                                <w:sz w:val="20"/>
                                <w:szCs w:val="20"/>
                              </w:rPr>
                            </w:pPr>
                            <w:bookmarkStart w:id="34" w:name="_Toc38780400"/>
                            <w:bookmarkStart w:id="35" w:name="_Toc38780543"/>
                            <w:r w:rsidRPr="007C4040">
                              <w:rPr>
                                <w:sz w:val="20"/>
                                <w:szCs w:val="20"/>
                              </w:rPr>
                              <w:t>Owner</w:t>
                            </w:r>
                            <w:bookmarkEnd w:id="34"/>
                            <w:bookmarkEnd w:id="35"/>
                          </w:p>
                        </w:tc>
                        <w:tc>
                          <w:tcPr>
                            <w:tcW w:w="3955" w:type="dxa"/>
                            <w:tcBorders>
                              <w:top w:val="nil"/>
                              <w:left w:val="nil"/>
                              <w:bottom w:val="nil"/>
                              <w:right w:val="nil"/>
                            </w:tcBorders>
                            <w:shd w:val="clear" w:color="auto" w:fill="auto"/>
                            <w:tcMar>
                              <w:top w:w="0" w:type="dxa"/>
                              <w:left w:w="0" w:type="dxa"/>
                              <w:bottom w:w="0" w:type="dxa"/>
                              <w:right w:w="0" w:type="dxa"/>
                            </w:tcMar>
                          </w:tcPr>
                          <w:p w14:paraId="4BE1102D" w14:textId="77777777" w:rsidR="00F23D67" w:rsidRPr="007C4040" w:rsidRDefault="00F23D67" w:rsidP="007C4040">
                            <w:pPr>
                              <w:pStyle w:val="S-Frontpage"/>
                              <w:rPr>
                                <w:rFonts w:hint="eastAsia"/>
                                <w:sz w:val="20"/>
                                <w:szCs w:val="20"/>
                              </w:rPr>
                            </w:pPr>
                            <w:bookmarkStart w:id="36" w:name="_Toc38780401"/>
                            <w:bookmarkStart w:id="37" w:name="_Toc38780544"/>
                            <w:r w:rsidRPr="007C4040">
                              <w:rPr>
                                <w:sz w:val="20"/>
                                <w:szCs w:val="20"/>
                              </w:rPr>
                              <w:t>Razvan Anghelidi, Directory of IT</w:t>
                            </w:r>
                            <w:bookmarkEnd w:id="36"/>
                            <w:bookmarkEnd w:id="37"/>
                          </w:p>
                        </w:tc>
                      </w:tr>
                      <w:tr w:rsidR="00F23D67" w:rsidRPr="007C4040" w14:paraId="150F888F" w14:textId="77777777">
                        <w:trPr>
                          <w:trHeight w:val="474"/>
                        </w:trPr>
                        <w:tc>
                          <w:tcPr>
                            <w:tcW w:w="1464" w:type="dxa"/>
                            <w:tcBorders>
                              <w:top w:val="nil"/>
                              <w:left w:val="nil"/>
                              <w:bottom w:val="nil"/>
                              <w:right w:val="nil"/>
                            </w:tcBorders>
                            <w:shd w:val="clear" w:color="auto" w:fill="auto"/>
                            <w:tcMar>
                              <w:top w:w="0" w:type="dxa"/>
                              <w:left w:w="0" w:type="dxa"/>
                              <w:bottom w:w="0" w:type="dxa"/>
                              <w:right w:w="0" w:type="dxa"/>
                            </w:tcMar>
                          </w:tcPr>
                          <w:p w14:paraId="04BB1CF6" w14:textId="77777777" w:rsidR="00F23D67" w:rsidRPr="007C4040" w:rsidRDefault="00F23D67" w:rsidP="007C4040">
                            <w:pPr>
                              <w:pStyle w:val="S-Frontpage"/>
                              <w:rPr>
                                <w:rFonts w:hint="eastAsia"/>
                                <w:sz w:val="20"/>
                                <w:szCs w:val="20"/>
                              </w:rPr>
                            </w:pPr>
                            <w:bookmarkStart w:id="38" w:name="_Toc38780402"/>
                            <w:bookmarkStart w:id="39" w:name="_Toc38780545"/>
                            <w:r w:rsidRPr="007C4040">
                              <w:rPr>
                                <w:sz w:val="20"/>
                                <w:szCs w:val="20"/>
                              </w:rPr>
                              <w:t>Address</w:t>
                            </w:r>
                            <w:bookmarkEnd w:id="38"/>
                            <w:bookmarkEnd w:id="39"/>
                          </w:p>
                        </w:tc>
                        <w:tc>
                          <w:tcPr>
                            <w:tcW w:w="3955" w:type="dxa"/>
                            <w:tcBorders>
                              <w:top w:val="nil"/>
                              <w:left w:val="nil"/>
                              <w:bottom w:val="nil"/>
                              <w:right w:val="nil"/>
                            </w:tcBorders>
                            <w:shd w:val="clear" w:color="auto" w:fill="auto"/>
                            <w:tcMar>
                              <w:top w:w="0" w:type="dxa"/>
                              <w:left w:w="0" w:type="dxa"/>
                              <w:bottom w:w="0" w:type="dxa"/>
                              <w:right w:w="0" w:type="dxa"/>
                            </w:tcMar>
                          </w:tcPr>
                          <w:p w14:paraId="1952B5A7" w14:textId="77777777" w:rsidR="00F23D67" w:rsidRPr="007C4040" w:rsidRDefault="00F23D67" w:rsidP="007C4040">
                            <w:pPr>
                              <w:pStyle w:val="S-Frontpage"/>
                              <w:rPr>
                                <w:rFonts w:hint="eastAsia"/>
                                <w:sz w:val="20"/>
                                <w:szCs w:val="20"/>
                              </w:rPr>
                            </w:pPr>
                            <w:bookmarkStart w:id="40" w:name="_Toc38780403"/>
                            <w:bookmarkStart w:id="41" w:name="_Toc38780546"/>
                            <w:r w:rsidRPr="007C4040">
                              <w:rPr>
                                <w:sz w:val="20"/>
                                <w:szCs w:val="20"/>
                              </w:rPr>
                              <w:t>1705 Tech Avenue, Unit 3, Mississauga, ON, L4W 0A2, Canada</w:t>
                            </w:r>
                            <w:bookmarkEnd w:id="40"/>
                            <w:bookmarkEnd w:id="41"/>
                          </w:p>
                        </w:tc>
                      </w:tr>
                    </w:tbl>
                    <w:p w14:paraId="0FF694F8" w14:textId="77777777" w:rsidR="00F23D67" w:rsidRPr="007C4040" w:rsidRDefault="00F23D67" w:rsidP="00F23D67">
                      <w:pPr>
                        <w:rPr>
                          <w:sz w:val="20"/>
                          <w:szCs w:val="20"/>
                        </w:rPr>
                      </w:pPr>
                    </w:p>
                  </w:txbxContent>
                </v:textbox>
                <w10:wrap type="through" side="left" anchorx="page" anchory="page"/>
              </v:rect>
            </w:pict>
          </mc:Fallback>
        </mc:AlternateContent>
      </w:r>
      <w:r>
        <w:rPr>
          <w:noProof/>
        </w:rPr>
        <w:drawing>
          <wp:anchor distT="152400" distB="152400" distL="152400" distR="152400" simplePos="0" relativeHeight="251659264" behindDoc="0" locked="0" layoutInCell="1" allowOverlap="1" wp14:anchorId="01AEB499" wp14:editId="2652F147">
            <wp:simplePos x="0" y="0"/>
            <wp:positionH relativeFrom="page">
              <wp:posOffset>386050</wp:posOffset>
            </wp:positionH>
            <wp:positionV relativeFrom="page">
              <wp:posOffset>177806</wp:posOffset>
            </wp:positionV>
            <wp:extent cx="7000301" cy="9753771"/>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ackgorund-updated.png"/>
                    <pic:cNvPicPr>
                      <a:picLocks noChangeAspect="1"/>
                    </pic:cNvPicPr>
                  </pic:nvPicPr>
                  <pic:blipFill>
                    <a:blip r:embed="rId11"/>
                    <a:srcRect/>
                    <a:stretch>
                      <a:fillRect/>
                    </a:stretch>
                  </pic:blipFill>
                  <pic:spPr>
                    <a:xfrm>
                      <a:off x="0" y="0"/>
                      <a:ext cx="7000301" cy="9753771"/>
                    </a:xfrm>
                    <a:prstGeom prst="rect">
                      <a:avLst/>
                    </a:prstGeom>
                    <a:ln w="12700" cap="flat">
                      <a:noFill/>
                      <a:miter lim="400000"/>
                    </a:ln>
                    <a:effectLst/>
                  </pic:spPr>
                </pic:pic>
              </a:graphicData>
            </a:graphic>
          </wp:anchor>
        </w:drawing>
      </w:r>
      <w:r>
        <w:rPr>
          <w:noProof/>
        </w:rPr>
        <mc:AlternateContent>
          <mc:Choice Requires="wps">
            <w:drawing>
              <wp:anchor distT="152400" distB="152400" distL="152400" distR="152400" simplePos="0" relativeHeight="251660288" behindDoc="0" locked="0" layoutInCell="1" allowOverlap="1" wp14:anchorId="56FF0444" wp14:editId="10537C86">
                <wp:simplePos x="0" y="0"/>
                <wp:positionH relativeFrom="page">
                  <wp:posOffset>0</wp:posOffset>
                </wp:positionH>
                <wp:positionV relativeFrom="page">
                  <wp:posOffset>2923567</wp:posOffset>
                </wp:positionV>
                <wp:extent cx="4122523" cy="3755329"/>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4122523" cy="3755329"/>
                        </a:xfrm>
                        <a:prstGeom prst="rect">
                          <a:avLst/>
                        </a:prstGeom>
                        <a:solidFill>
                          <a:srgbClr val="E42D48"/>
                        </a:solidFill>
                        <a:ln w="12700" cap="flat">
                          <a:noFill/>
                          <a:miter lim="400000"/>
                        </a:ln>
                        <a:effectLst/>
                      </wps:spPr>
                      <wps:bodyPr/>
                    </wps:wsp>
                  </a:graphicData>
                </a:graphic>
              </wp:anchor>
            </w:drawing>
          </mc:Choice>
          <mc:Fallback>
            <w:pict>
              <v:rect w14:anchorId="147B5CF0" id="officeArt object" o:spid="_x0000_s1026" style="position:absolute;margin-left:0;margin-top:230.2pt;width:324.6pt;height:295.7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wrapcoords="0 0 21600 0 21600 21596 0 21596 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" fillcolor="#e42d48" stroked="f" strokeweight="1pt">
                <v:stroke miterlimit="4"/>
                <w10:wrap type="through" anchorx="page" anchory="page"/>
              </v:rect>
            </w:pict>
          </mc:Fallback>
        </mc:AlternateContent>
      </w:r>
      <w:r>
        <w:rPr>
          <w:noProof/>
        </w:rPr>
        <mc:AlternateContent>
          <mc:Choice Requires="wps">
            <w:drawing>
              <wp:anchor distT="152400" distB="152400" distL="152400" distR="152400" simplePos="0" relativeHeight="251662336" behindDoc="0" locked="0" layoutInCell="1" allowOverlap="1" wp14:anchorId="6DDCCFA8" wp14:editId="4B175BF6">
                <wp:simplePos x="0" y="0"/>
                <wp:positionH relativeFrom="page">
                  <wp:posOffset>4250150</wp:posOffset>
                </wp:positionH>
                <wp:positionV relativeFrom="page">
                  <wp:posOffset>8873872</wp:posOffset>
                </wp:positionV>
                <wp:extent cx="3209171" cy="56565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3209171" cy="565656"/>
                        </a:xfrm>
                        <a:prstGeom prst="rect">
                          <a:avLst/>
                        </a:prstGeom>
                        <a:noFill/>
                        <a:ln w="12700" cap="flat">
                          <a:noFill/>
                          <a:miter lim="400000"/>
                        </a:ln>
                        <a:effectLst/>
                      </wps:spPr>
                      <wps:txbx>
                        <w:txbxContent>
                          <w:p w14:paraId="618A9F9E" w14:textId="77777777" w:rsidR="00F23D67" w:rsidRDefault="00F23D67" w:rsidP="00F23D67">
                            <w:pPr>
                              <w:pStyle w:val="Caption"/>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wps:txbx>
                      <wps:bodyPr wrap="square" lIns="45719" tIns="45719" rIns="45719" bIns="45719" numCol="1" anchor="t">
                        <a:noAutofit/>
                      </wps:bodyPr>
                    </wps:wsp>
                  </a:graphicData>
                </a:graphic>
              </wp:anchor>
            </w:drawing>
          </mc:Choice>
          <mc:Fallback>
            <w:pict>
              <v:rect w14:anchorId="6DDCCFA8" id="_x0000_s1028" style="position:absolute;margin-left:334.65pt;margin-top:698.75pt;width:252.7pt;height:44.55pt;z-index:251662336;visibility:visible;mso-wrap-style:square;mso-wrap-distance-left:12pt;mso-wrap-distance-top:12pt;mso-wrap-distance-right:12pt;mso-wrap-distance-bottom:12pt;mso-position-horizontal:absolute;mso-position-horizontal-relative:page;mso-position-vertical:absolute;mso-position-vertical-relative:page;v-text-anchor:top" wrapcoords="0 -24 21596 -24 21596 21552 0 21552 0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" filled="f" stroked="f" strokeweight="1pt">
                <v:stroke miterlimit="4"/>
                <v:textbox inset="1.27mm,1.27mm,1.27mm,1.27mm">
                  <w:txbxContent>
                    <w:p w14:paraId="618A9F9E" w14:textId="77777777" w:rsidR="00F23D67" w:rsidRDefault="00F23D67" w:rsidP="00F23D67">
                      <w:pPr>
                        <w:pStyle w:val="Caption"/>
                        <w:rPr>
                          <w:rFonts w:hint="eastAsia"/>
                        </w:rPr>
                      </w:pPr>
                      <w:r>
                        <w:rPr>
                          <w:rFonts w:ascii="Helvetica Neue Light" w:hAnsi="Helvetica Neue Light"/>
                          <w:b w:val="0"/>
                          <w:bCs w:val="0"/>
                          <w:i/>
                          <w:iCs/>
                          <w:caps w:val="0"/>
                          <w:color w:val="7F7F7F"/>
                          <w:sz w:val="14"/>
                          <w:szCs w:val="14"/>
                        </w:rPr>
                        <w:t xml:space="preserve">Statement of Confidentiality: </w:t>
                      </w:r>
                      <w:r>
                        <w:rPr>
                          <w:rFonts w:ascii="Helvetica Neue" w:hAnsi="Helvetica Neue"/>
                          <w:b w:val="0"/>
                          <w:bCs w:val="0"/>
                          <w:i/>
                          <w:iCs/>
                          <w:caps w:val="0"/>
                          <w:color w:val="7F7F7F"/>
                          <w:sz w:val="14"/>
                          <w:szCs w:val="14"/>
                        </w:rPr>
                        <w:t>This document and supporting materials contain confidential and proprietary business information of Signifi Solutions Inc. These materials may be printed or photocopied for use internally and must not be shared with other parties.</w:t>
                      </w:r>
                    </w:p>
                  </w:txbxContent>
                </v:textbox>
                <w10:wrap type="through" anchorx="page" anchory="page"/>
              </v:rect>
            </w:pict>
          </mc:Fallback>
        </mc:AlternateContent>
      </w:r>
      <w:bookmarkEnd w:id="0"/>
      <w:bookmarkEnd w:id="1"/>
    </w:p>
    <w:sdt>
      <w:sdtPr>
        <w:rPr>
          <w:rFonts w:asciiTheme="minorHAnsi" w:eastAsiaTheme="minorHAnsi" w:hAnsiTheme="minorHAnsi" w:cstheme="minorBidi"/>
          <w:b w:val="0"/>
          <w:bCs w:val="0"/>
          <w:color w:val="auto"/>
          <w:sz w:val="22"/>
          <w:szCs w:val="22"/>
          <w:lang w:eastAsia="en-US"/>
        </w:rPr>
        <w:id w:val="-1136411609"/>
        <w:docPartObj>
          <w:docPartGallery w:val="Table of Contents"/>
          <w:docPartUnique/>
        </w:docPartObj>
      </w:sdtPr>
      <w:sdtEndPr>
        <w:rPr>
          <w:noProof/>
        </w:rPr>
      </w:sdtEndPr>
      <w:sdtContent>
        <w:p w14:paraId="6AB73F5A" w14:textId="77777777" w:rsidR="00AE0465" w:rsidRDefault="00AE0465" w:rsidP="00AE0465">
          <w:pPr>
            <w:pStyle w:val="TOCHeading"/>
          </w:pPr>
        </w:p>
        <w:p w14:paraId="1CAF3DB4" w14:textId="48E59820" w:rsidR="006D7CA8" w:rsidRDefault="00AE0465">
          <w:pPr>
            <w:pStyle w:val="TOC1"/>
            <w:tabs>
              <w:tab w:val="right" w:leader="dot" w:pos="9350"/>
            </w:tabs>
            <w:rPr>
              <w:rFonts w:eastAsiaTheme="minorEastAsia"/>
              <w:noProof/>
              <w:lang w:val="en-CA" w:eastAsia="en-CA"/>
            </w:rPr>
          </w:pPr>
          <w:r w:rsidRPr="00B35A27">
            <w:rPr>
              <w:rStyle w:val="BookTitle"/>
            </w:rPr>
            <w:fldChar w:fldCharType="begin"/>
          </w:r>
          <w:r w:rsidRPr="00B35A27">
            <w:rPr>
              <w:rStyle w:val="BookTitle"/>
            </w:rPr>
            <w:instrText xml:space="preserve"> TOC \o "1-1" \h \z \u </w:instrText>
          </w:r>
          <w:r w:rsidRPr="00B35A27">
            <w:rPr>
              <w:rStyle w:val="BookTitle"/>
            </w:rPr>
            <w:fldChar w:fldCharType="separate"/>
          </w:r>
          <w:hyperlink w:anchor="_Toc38780547" w:history="1">
            <w:r w:rsidR="006D7CA8" w:rsidRPr="002E6C00">
              <w:rPr>
                <w:rStyle w:val="Hyperlink"/>
                <w:noProof/>
              </w:rPr>
              <w:t>Document Control</w:t>
            </w:r>
            <w:r w:rsidR="006D7CA8">
              <w:rPr>
                <w:noProof/>
                <w:webHidden/>
              </w:rPr>
              <w:tab/>
            </w:r>
            <w:r w:rsidR="006D7CA8">
              <w:rPr>
                <w:noProof/>
                <w:webHidden/>
              </w:rPr>
              <w:fldChar w:fldCharType="begin"/>
            </w:r>
            <w:r w:rsidR="006D7CA8">
              <w:rPr>
                <w:noProof/>
                <w:webHidden/>
              </w:rPr>
              <w:instrText xml:space="preserve"> PAGEREF _Toc38780547 \h </w:instrText>
            </w:r>
            <w:r w:rsidR="006D7CA8">
              <w:rPr>
                <w:noProof/>
                <w:webHidden/>
              </w:rPr>
            </w:r>
            <w:r w:rsidR="006D7CA8">
              <w:rPr>
                <w:noProof/>
                <w:webHidden/>
              </w:rPr>
              <w:fldChar w:fldCharType="separate"/>
            </w:r>
            <w:r w:rsidR="00B73FEC">
              <w:rPr>
                <w:noProof/>
                <w:webHidden/>
              </w:rPr>
              <w:t>iii</w:t>
            </w:r>
            <w:r w:rsidR="006D7CA8">
              <w:rPr>
                <w:noProof/>
                <w:webHidden/>
              </w:rPr>
              <w:fldChar w:fldCharType="end"/>
            </w:r>
          </w:hyperlink>
        </w:p>
        <w:p w14:paraId="09DEF2A4" w14:textId="6B414060" w:rsidR="006D7CA8" w:rsidRDefault="007B31E0">
          <w:pPr>
            <w:pStyle w:val="TOC1"/>
            <w:tabs>
              <w:tab w:val="right" w:leader="dot" w:pos="9350"/>
            </w:tabs>
            <w:rPr>
              <w:rFonts w:eastAsiaTheme="minorEastAsia"/>
              <w:noProof/>
              <w:lang w:val="en-CA" w:eastAsia="en-CA"/>
            </w:rPr>
          </w:pPr>
          <w:hyperlink w:anchor="_Toc38780548" w:history="1">
            <w:r w:rsidR="001022D1">
              <w:rPr>
                <w:rStyle w:val="Hyperlink"/>
                <w:noProof/>
              </w:rPr>
              <w:t>Company Policy</w:t>
            </w:r>
            <w:r w:rsidR="006D7CA8" w:rsidRPr="002E6C00">
              <w:rPr>
                <w:rStyle w:val="Hyperlink"/>
                <w:noProof/>
              </w:rPr>
              <w:t xml:space="preserve"> Agreement</w:t>
            </w:r>
            <w:r w:rsidR="006D7CA8">
              <w:rPr>
                <w:noProof/>
                <w:webHidden/>
              </w:rPr>
              <w:tab/>
            </w:r>
            <w:r w:rsidR="006D7CA8">
              <w:rPr>
                <w:noProof/>
                <w:webHidden/>
              </w:rPr>
              <w:fldChar w:fldCharType="begin"/>
            </w:r>
            <w:r w:rsidR="006D7CA8">
              <w:rPr>
                <w:noProof/>
                <w:webHidden/>
              </w:rPr>
              <w:instrText xml:space="preserve"> PAGEREF _Toc38780548 \h </w:instrText>
            </w:r>
            <w:r w:rsidR="006D7CA8">
              <w:rPr>
                <w:noProof/>
                <w:webHidden/>
              </w:rPr>
            </w:r>
            <w:r w:rsidR="006D7CA8">
              <w:rPr>
                <w:noProof/>
                <w:webHidden/>
              </w:rPr>
              <w:fldChar w:fldCharType="separate"/>
            </w:r>
            <w:r w:rsidR="00B73FEC">
              <w:rPr>
                <w:noProof/>
                <w:webHidden/>
              </w:rPr>
              <w:t>4</w:t>
            </w:r>
            <w:r w:rsidR="006D7CA8">
              <w:rPr>
                <w:noProof/>
                <w:webHidden/>
              </w:rPr>
              <w:fldChar w:fldCharType="end"/>
            </w:r>
          </w:hyperlink>
        </w:p>
        <w:p w14:paraId="490F45A9" w14:textId="2597DA61" w:rsidR="006D7CA8" w:rsidRDefault="007B31E0">
          <w:pPr>
            <w:pStyle w:val="TOC1"/>
            <w:tabs>
              <w:tab w:val="right" w:leader="dot" w:pos="9350"/>
            </w:tabs>
            <w:rPr>
              <w:rFonts w:eastAsiaTheme="minorEastAsia"/>
              <w:noProof/>
              <w:lang w:val="en-CA" w:eastAsia="en-CA"/>
            </w:rPr>
          </w:pPr>
          <w:hyperlink w:anchor="_Toc38780549" w:history="1">
            <w:r w:rsidR="006D7CA8" w:rsidRPr="002E6C00">
              <w:rPr>
                <w:rStyle w:val="Hyperlink"/>
                <w:noProof/>
              </w:rPr>
              <w:t>Revision History</w:t>
            </w:r>
            <w:r w:rsidR="006D7CA8">
              <w:rPr>
                <w:noProof/>
                <w:webHidden/>
              </w:rPr>
              <w:tab/>
            </w:r>
            <w:r w:rsidR="006D7CA8">
              <w:rPr>
                <w:noProof/>
                <w:webHidden/>
              </w:rPr>
              <w:fldChar w:fldCharType="begin"/>
            </w:r>
            <w:r w:rsidR="006D7CA8">
              <w:rPr>
                <w:noProof/>
                <w:webHidden/>
              </w:rPr>
              <w:instrText xml:space="preserve"> PAGEREF _Toc38780549 \h </w:instrText>
            </w:r>
            <w:r w:rsidR="006D7CA8">
              <w:rPr>
                <w:noProof/>
                <w:webHidden/>
              </w:rPr>
            </w:r>
            <w:r w:rsidR="006D7CA8">
              <w:rPr>
                <w:noProof/>
                <w:webHidden/>
              </w:rPr>
              <w:fldChar w:fldCharType="separate"/>
            </w:r>
            <w:r w:rsidR="00B73FEC">
              <w:rPr>
                <w:noProof/>
                <w:webHidden/>
              </w:rPr>
              <w:t>10</w:t>
            </w:r>
            <w:r w:rsidR="006D7CA8">
              <w:rPr>
                <w:noProof/>
                <w:webHidden/>
              </w:rPr>
              <w:fldChar w:fldCharType="end"/>
            </w:r>
          </w:hyperlink>
        </w:p>
        <w:p w14:paraId="118A2F58" w14:textId="64E5E2FD" w:rsidR="00AE0465" w:rsidRDefault="00AE0465" w:rsidP="00C125CD">
          <w:pPr>
            <w:spacing w:after="240"/>
          </w:pPr>
          <w:r w:rsidRPr="00B35A27">
            <w:rPr>
              <w:rStyle w:val="BookTitle"/>
            </w:rPr>
            <w:fldChar w:fldCharType="end"/>
          </w:r>
        </w:p>
      </w:sdtContent>
    </w:sdt>
    <w:p w14:paraId="7D46EEA6" w14:textId="77777777" w:rsidR="00AE0465" w:rsidRPr="005169E3" w:rsidRDefault="00AE0465" w:rsidP="00AE0465"/>
    <w:p w14:paraId="62F131E7" w14:textId="79771FB5" w:rsidR="00AE0465" w:rsidRPr="002C31F4" w:rsidRDefault="00AE0465" w:rsidP="002C31F4">
      <w:pPr>
        <w:rPr>
          <w:rFonts w:ascii="Tw Cen MT Condensed" w:eastAsiaTheme="majorEastAsia" w:hAnsi="Tw Cen MT Condensed" w:cstheme="majorBidi"/>
          <w:color w:val="000000" w:themeColor="text1"/>
          <w:sz w:val="30"/>
        </w:rPr>
        <w:sectPr w:rsidR="00AE0465" w:rsidRPr="002C31F4" w:rsidSect="00DA095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5760" w:footer="3600" w:gutter="0"/>
          <w:cols w:space="720"/>
          <w:docGrid w:linePitch="360"/>
        </w:sectPr>
      </w:pPr>
    </w:p>
    <w:p w14:paraId="059346AF" w14:textId="77777777" w:rsidR="00AE0465" w:rsidRPr="00F23D67" w:rsidRDefault="00AE0465" w:rsidP="00F23D67">
      <w:pPr>
        <w:pStyle w:val="S-SubHeading"/>
        <w:rPr>
          <w:rFonts w:hint="eastAsia"/>
        </w:rPr>
      </w:pPr>
      <w:r w:rsidRPr="00F23D67">
        <w:lastRenderedPageBreak/>
        <w:t>All rights reserved</w:t>
      </w:r>
    </w:p>
    <w:p w14:paraId="082BCBA7" w14:textId="4F9DDAD6" w:rsidR="00623D8B" w:rsidRPr="00F23D67" w:rsidRDefault="00623D8B" w:rsidP="00F23D67">
      <w:pPr>
        <w:pStyle w:val="S-Body"/>
        <w:rPr>
          <w:rFonts w:hint="eastAsia"/>
          <w:lang w:val="en-US"/>
        </w:rPr>
      </w:pPr>
      <w:r w:rsidRPr="00F23D67">
        <w:rPr>
          <w:lang w:val="en-US"/>
        </w:rPr>
        <w:t xml:space="preserve">No part of this document may be reproduced in any form, including photocopying or transmission electronically to any computer, without prior written consent of </w:t>
      </w:r>
      <w:r w:rsidR="00EF7443" w:rsidRPr="00F23D67">
        <w:rPr>
          <w:lang w:val="en-US"/>
        </w:rPr>
        <w:t>Signifi</w:t>
      </w:r>
      <w:r w:rsidR="000C1512" w:rsidRPr="00F23D67">
        <w:rPr>
          <w:lang w:val="en-US"/>
        </w:rPr>
        <w:t xml:space="preserve"> Solutions</w:t>
      </w:r>
      <w:r w:rsidRPr="00F23D67">
        <w:rPr>
          <w:lang w:val="en-US"/>
        </w:rPr>
        <w:t xml:space="preserve"> (from now on, Signifi). The information contained in this document is proprietary to Signifi and may not be used or disclosed except as expressly authorized in writing by Signifi.</w:t>
      </w:r>
    </w:p>
    <w:p w14:paraId="143DD892" w14:textId="6AD4FE47" w:rsidR="00AE0465" w:rsidRPr="004B15CB" w:rsidRDefault="00AE0465" w:rsidP="00F23D67">
      <w:pPr>
        <w:pStyle w:val="S-SubHeading"/>
        <w:rPr>
          <w:rFonts w:asciiTheme="majorHAnsi" w:hAnsiTheme="majorHAnsi"/>
          <w:b/>
          <w:sz w:val="28"/>
        </w:rPr>
      </w:pPr>
      <w:r w:rsidRPr="00F23D67">
        <w:t>Trademarks</w:t>
      </w:r>
    </w:p>
    <w:p w14:paraId="23AA179B" w14:textId="688FE82D" w:rsidR="00AE0465" w:rsidRPr="004B15CB" w:rsidRDefault="00017B53" w:rsidP="00F23D67">
      <w:pPr>
        <w:pStyle w:val="S-Body"/>
        <w:rPr>
          <w:rFonts w:hint="eastAsia"/>
        </w:rPr>
      </w:pPr>
      <w:r w:rsidRPr="00F23D67">
        <w:rPr>
          <w:lang w:val="en-US"/>
        </w:rPr>
        <w:t>Other product names mentioned in this document may be trademarks or registered trademarks of their respective companies and are hereby acknowledged.</w:t>
      </w:r>
      <w:r w:rsidR="00AE0465" w:rsidRPr="004B15CB">
        <w:br w:type="page"/>
      </w:r>
    </w:p>
    <w:p w14:paraId="4F58627C" w14:textId="09887CF7" w:rsidR="00AE0465" w:rsidRPr="00F23D67" w:rsidRDefault="00AE0465" w:rsidP="00F23D67">
      <w:pPr>
        <w:pStyle w:val="S-Heading"/>
      </w:pPr>
      <w:bookmarkStart w:id="42" w:name="_Toc384992278"/>
      <w:bookmarkStart w:id="43" w:name="_Toc38780547"/>
      <w:r w:rsidRPr="00F23D67">
        <w:lastRenderedPageBreak/>
        <w:t>Document Control</w:t>
      </w:r>
      <w:bookmarkEnd w:id="42"/>
      <w:bookmarkEnd w:id="43"/>
    </w:p>
    <w:p w14:paraId="0CC70C56" w14:textId="1531D351" w:rsidR="00AE0465" w:rsidRPr="000D6161" w:rsidRDefault="00017B53" w:rsidP="00F23D67">
      <w:pPr>
        <w:pStyle w:val="S-Body"/>
        <w:rPr>
          <w:rFonts w:hint="eastAsia"/>
        </w:rPr>
      </w:pPr>
      <w:r w:rsidRPr="000D6161">
        <w:t>The electronic version of this document is recognized as the only valid version.</w:t>
      </w:r>
    </w:p>
    <w:p w14:paraId="1368D408" w14:textId="77777777" w:rsidR="00F23D67" w:rsidRPr="00AE0465" w:rsidRDefault="00F23D67" w:rsidP="00F23D67">
      <w:pPr>
        <w:pStyle w:val="S-Body"/>
        <w:rPr>
          <w:rFonts w:hint="eastAsia"/>
        </w:rPr>
      </w:pPr>
    </w:p>
    <w:p w14:paraId="379AF134" w14:textId="77777777" w:rsidR="00F23D67" w:rsidRDefault="00F23D67" w:rsidP="00F23D67">
      <w:pPr>
        <w:pStyle w:val="S-SubHeading"/>
        <w:rPr>
          <w:rFonts w:ascii="Tw Cen MT Condensed Extra Bold" w:eastAsia="Tw Cen MT Condensed Extra Bold" w:hAnsi="Tw Cen MT Condensed Extra Bold" w:cs="Tw Cen MT Condensed Extra Bold"/>
          <w:sz w:val="32"/>
          <w:szCs w:val="32"/>
        </w:rPr>
      </w:pPr>
      <w:bookmarkStart w:id="44" w:name="_Hlk36625135"/>
      <w:r>
        <w:rPr>
          <w:rFonts w:ascii="Tw Cen MT Condensed Extra Bold" w:eastAsia="Tw Cen MT Condensed Extra Bold" w:hAnsi="Tw Cen MT Condensed Extra Bold" w:cs="Tw Cen MT Condensed Extra Bold"/>
          <w:sz w:val="32"/>
          <w:szCs w:val="32"/>
        </w:rPr>
        <w:t>Approval History</w:t>
      </w:r>
    </w:p>
    <w:tbl>
      <w:tblPr>
        <w:tblW w:w="90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581"/>
        <w:gridCol w:w="3486"/>
        <w:gridCol w:w="2993"/>
      </w:tblGrid>
      <w:tr w:rsidR="00F23D67" w14:paraId="6287A548" w14:textId="77777777" w:rsidTr="00C61D58">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4E241781" w14:textId="77777777" w:rsidR="00F23D67" w:rsidRDefault="00F23D67" w:rsidP="00306DF9">
            <w:pPr>
              <w:pStyle w:val="S-Table-Heading"/>
              <w:rPr>
                <w:rFonts w:hint="eastAsia"/>
              </w:rPr>
            </w:pPr>
            <w:r>
              <w:t>APPROVER(S)</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59A691DE" w14:textId="77777777" w:rsidR="00F23D67" w:rsidRDefault="00F23D67" w:rsidP="00306DF9">
            <w:pPr>
              <w:pStyle w:val="S-Table-Heading"/>
              <w:rPr>
                <w:rFonts w:hint="eastAsia"/>
              </w:rPr>
            </w:pPr>
            <w:r>
              <w:t>TITLE/DEPARTMENT</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6636E1F7" w14:textId="77777777" w:rsidR="00F23D67" w:rsidRDefault="00F23D67" w:rsidP="00306DF9">
            <w:pPr>
              <w:pStyle w:val="S-Table-Heading"/>
              <w:rPr>
                <w:rFonts w:hint="eastAsia"/>
              </w:rPr>
            </w:pPr>
            <w:r>
              <w:t>APPROVED DATE</w:t>
            </w:r>
          </w:p>
        </w:tc>
      </w:tr>
      <w:tr w:rsidR="00F30E52" w14:paraId="785E6DF7" w14:textId="77777777" w:rsidTr="00C61D58">
        <w:trPr>
          <w:trHeight w:val="247"/>
          <w:ins w:id="45" w:author="Razvan Anghelidi" w:date="2022-02-14T14:34:00Z"/>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5D013659" w14:textId="6FD65287" w:rsidR="00F30E52" w:rsidRPr="00F30E52" w:rsidRDefault="00F30E52" w:rsidP="00306DF9">
            <w:pPr>
              <w:pStyle w:val="S-Table-Heading"/>
              <w:rPr>
                <w:ins w:id="46" w:author="Razvan Anghelidi" w:date="2022-02-14T14:34:00Z"/>
                <w:b w:val="0"/>
                <w:bCs w:val="0"/>
                <w:rPrChange w:id="47" w:author="Razvan Anghelidi" w:date="2022-02-14T14:34:00Z">
                  <w:rPr>
                    <w:ins w:id="48" w:author="Razvan Anghelidi" w:date="2022-02-14T14:34:00Z"/>
                  </w:rPr>
                </w:rPrChange>
              </w:rPr>
            </w:pPr>
            <w:ins w:id="49" w:author="Razvan Anghelidi" w:date="2022-02-14T14:34:00Z">
              <w:r w:rsidRPr="00F30E52">
                <w:rPr>
                  <w:b w:val="0"/>
                  <w:bCs w:val="0"/>
                  <w:rPrChange w:id="50" w:author="Razvan Anghelidi" w:date="2022-02-14T14:34:00Z">
                    <w:rPr/>
                  </w:rPrChange>
                </w:rPr>
                <w:t>Shamira Jaffer</w:t>
              </w:r>
            </w:ins>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128EEEB1" w14:textId="5BF17383" w:rsidR="00F30E52" w:rsidRPr="00F30E52" w:rsidRDefault="00F30E52" w:rsidP="00306DF9">
            <w:pPr>
              <w:pStyle w:val="S-Table-Heading"/>
              <w:rPr>
                <w:ins w:id="51" w:author="Razvan Anghelidi" w:date="2022-02-14T14:34:00Z"/>
                <w:b w:val="0"/>
                <w:bCs w:val="0"/>
                <w:rPrChange w:id="52" w:author="Razvan Anghelidi" w:date="2022-02-14T14:34:00Z">
                  <w:rPr>
                    <w:ins w:id="53" w:author="Razvan Anghelidi" w:date="2022-02-14T14:34:00Z"/>
                  </w:rPr>
                </w:rPrChange>
              </w:rPr>
            </w:pPr>
            <w:ins w:id="54" w:author="Razvan Anghelidi" w:date="2022-02-14T14:34:00Z">
              <w:r w:rsidRPr="00F30E52">
                <w:rPr>
                  <w:b w:val="0"/>
                  <w:bCs w:val="0"/>
                  <w:rPrChange w:id="55" w:author="Razvan Anghelidi" w:date="2022-02-14T14:34:00Z">
                    <w:rPr/>
                  </w:rPrChange>
                </w:rPr>
                <w:t>CEO</w:t>
              </w:r>
            </w:ins>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1067C788" w14:textId="34CB9CD8" w:rsidR="00F30E52" w:rsidRPr="00F30E52" w:rsidRDefault="00F30E52" w:rsidP="00306DF9">
            <w:pPr>
              <w:pStyle w:val="S-Table-Heading"/>
              <w:rPr>
                <w:ins w:id="56" w:author="Razvan Anghelidi" w:date="2022-02-14T14:34:00Z"/>
                <w:b w:val="0"/>
                <w:bCs w:val="0"/>
                <w:rPrChange w:id="57" w:author="Razvan Anghelidi" w:date="2022-02-14T14:34:00Z">
                  <w:rPr>
                    <w:ins w:id="58" w:author="Razvan Anghelidi" w:date="2022-02-14T14:34:00Z"/>
                  </w:rPr>
                </w:rPrChange>
              </w:rPr>
            </w:pPr>
            <w:ins w:id="59" w:author="Razvan Anghelidi" w:date="2022-02-14T14:34:00Z">
              <w:r w:rsidRPr="00F30E52">
                <w:rPr>
                  <w:b w:val="0"/>
                  <w:bCs w:val="0"/>
                  <w:rPrChange w:id="60" w:author="Razvan Anghelidi" w:date="2022-02-14T14:34:00Z">
                    <w:rPr/>
                  </w:rPrChange>
                </w:rPr>
                <w:t>December 23</w:t>
              </w:r>
              <w:r w:rsidRPr="00F30E52">
                <w:rPr>
                  <w:b w:val="0"/>
                  <w:bCs w:val="0"/>
                  <w:vertAlign w:val="superscript"/>
                  <w:rPrChange w:id="61" w:author="Razvan Anghelidi" w:date="2022-02-14T14:34:00Z">
                    <w:rPr/>
                  </w:rPrChange>
                </w:rPr>
                <w:t>rd</w:t>
              </w:r>
              <w:r w:rsidRPr="00F30E52">
                <w:rPr>
                  <w:b w:val="0"/>
                  <w:bCs w:val="0"/>
                  <w:rPrChange w:id="62" w:author="Razvan Anghelidi" w:date="2022-02-14T14:34:00Z">
                    <w:rPr/>
                  </w:rPrChange>
                </w:rPr>
                <w:t>, 2021</w:t>
              </w:r>
            </w:ins>
          </w:p>
        </w:tc>
      </w:tr>
      <w:tr w:rsidR="00B1641F" w:rsidRPr="00B1641F" w14:paraId="64E93275" w14:textId="77777777" w:rsidTr="00C61D58">
        <w:trPr>
          <w:trHeight w:val="247"/>
        </w:trPr>
        <w:tc>
          <w:tcPr>
            <w:tcW w:w="2581" w:type="dxa"/>
            <w:tcBorders>
              <w:top w:val="nil"/>
              <w:left w:val="nil"/>
              <w:bottom w:val="dotted" w:sz="2" w:space="0" w:color="000000"/>
              <w:right w:val="nil"/>
            </w:tcBorders>
            <w:shd w:val="clear" w:color="auto" w:fill="D2D3D2"/>
            <w:tcMar>
              <w:top w:w="80" w:type="dxa"/>
              <w:left w:w="80" w:type="dxa"/>
              <w:bottom w:w="80" w:type="dxa"/>
              <w:right w:w="360" w:type="dxa"/>
            </w:tcMar>
          </w:tcPr>
          <w:p w14:paraId="4F6F92C4" w14:textId="2B06EF50" w:rsidR="00B1641F" w:rsidRPr="00B1641F" w:rsidRDefault="00B1641F" w:rsidP="00B1641F">
            <w:pPr>
              <w:pStyle w:val="S-Table-Heading"/>
              <w:rPr>
                <w:rFonts w:hint="eastAsia"/>
                <w:b w:val="0"/>
                <w:bCs w:val="0"/>
              </w:rPr>
            </w:pPr>
            <w:r w:rsidRPr="00B1641F">
              <w:rPr>
                <w:b w:val="0"/>
                <w:bCs w:val="0"/>
              </w:rPr>
              <w:t>Shamira Jaffer</w:t>
            </w:r>
          </w:p>
        </w:tc>
        <w:tc>
          <w:tcPr>
            <w:tcW w:w="3486" w:type="dxa"/>
            <w:tcBorders>
              <w:top w:val="nil"/>
              <w:left w:val="nil"/>
              <w:bottom w:val="dotted" w:sz="2" w:space="0" w:color="000000"/>
              <w:right w:val="nil"/>
            </w:tcBorders>
            <w:shd w:val="clear" w:color="auto" w:fill="D2D3D2"/>
            <w:tcMar>
              <w:top w:w="80" w:type="dxa"/>
              <w:left w:w="80" w:type="dxa"/>
              <w:bottom w:w="80" w:type="dxa"/>
              <w:right w:w="360" w:type="dxa"/>
            </w:tcMar>
          </w:tcPr>
          <w:p w14:paraId="065E376F" w14:textId="44179B11" w:rsidR="00B1641F" w:rsidRPr="00B1641F" w:rsidRDefault="00B1641F" w:rsidP="00B1641F">
            <w:pPr>
              <w:pStyle w:val="S-Table-Heading"/>
              <w:rPr>
                <w:rFonts w:hint="eastAsia"/>
                <w:b w:val="0"/>
                <w:bCs w:val="0"/>
              </w:rPr>
            </w:pPr>
            <w:r w:rsidRPr="00B1641F">
              <w:rPr>
                <w:b w:val="0"/>
                <w:bCs w:val="0"/>
              </w:rPr>
              <w:t>CEO</w:t>
            </w:r>
          </w:p>
        </w:tc>
        <w:tc>
          <w:tcPr>
            <w:tcW w:w="2993" w:type="dxa"/>
            <w:tcBorders>
              <w:top w:val="nil"/>
              <w:left w:val="nil"/>
              <w:bottom w:val="dotted" w:sz="2" w:space="0" w:color="000000"/>
              <w:right w:val="nil"/>
            </w:tcBorders>
            <w:shd w:val="clear" w:color="auto" w:fill="D2D3D2"/>
            <w:tcMar>
              <w:top w:w="80" w:type="dxa"/>
              <w:left w:w="80" w:type="dxa"/>
              <w:bottom w:w="80" w:type="dxa"/>
              <w:right w:w="360" w:type="dxa"/>
            </w:tcMar>
          </w:tcPr>
          <w:p w14:paraId="678142B6" w14:textId="3E9F2193" w:rsidR="00B1641F" w:rsidRPr="00B1641F" w:rsidRDefault="00B1641F" w:rsidP="00B1641F">
            <w:pPr>
              <w:pStyle w:val="S-Table-Heading"/>
              <w:rPr>
                <w:rFonts w:hint="eastAsia"/>
                <w:b w:val="0"/>
                <w:bCs w:val="0"/>
              </w:rPr>
            </w:pPr>
            <w:r>
              <w:rPr>
                <w:b w:val="0"/>
                <w:bCs w:val="0"/>
              </w:rPr>
              <w:t>August 9</w:t>
            </w:r>
            <w:r w:rsidRPr="00B1641F">
              <w:rPr>
                <w:b w:val="0"/>
                <w:bCs w:val="0"/>
                <w:vertAlign w:val="superscript"/>
              </w:rPr>
              <w:t>th</w:t>
            </w:r>
            <w:r w:rsidRPr="00B1641F">
              <w:rPr>
                <w:b w:val="0"/>
                <w:bCs w:val="0"/>
              </w:rPr>
              <w:t>, 2021</w:t>
            </w:r>
          </w:p>
        </w:tc>
      </w:tr>
      <w:tr w:rsidR="00B1641F" w14:paraId="1F528BA9" w14:textId="77777777" w:rsidTr="00C61D5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08DCB239" w14:textId="77777777" w:rsidR="00B1641F" w:rsidRDefault="00B1641F" w:rsidP="00B1641F">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5ADD9E0" w14:textId="77777777" w:rsidR="00B1641F" w:rsidRDefault="00B1641F" w:rsidP="00B1641F">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498C1D72" w14:textId="3FC121D4" w:rsidR="00B1641F" w:rsidRDefault="00B1641F" w:rsidP="00B1641F">
            <w:pPr>
              <w:pStyle w:val="S-Table-Cells"/>
              <w:rPr>
                <w:rFonts w:hint="eastAsia"/>
              </w:rPr>
            </w:pPr>
            <w:r>
              <w:t>January 12</w:t>
            </w:r>
            <w:r w:rsidRPr="00A01A5F">
              <w:rPr>
                <w:vertAlign w:val="superscript"/>
              </w:rPr>
              <w:t>th</w:t>
            </w:r>
            <w:r>
              <w:t>, 2021</w:t>
            </w:r>
          </w:p>
        </w:tc>
      </w:tr>
      <w:tr w:rsidR="00B1641F" w14:paraId="74F21CC9" w14:textId="77777777" w:rsidTr="00C61D58">
        <w:trPr>
          <w:trHeight w:val="382"/>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183224E0" w14:textId="3DC6B54C" w:rsidR="00B1641F" w:rsidRDefault="00B1641F" w:rsidP="00B1641F">
            <w:pPr>
              <w:pStyle w:val="S-Table-Cells"/>
              <w:rPr>
                <w:rFonts w:hint="eastAsia"/>
              </w:rPr>
            </w:pPr>
            <w:r>
              <w:t>Shamira Jaffer</w:t>
            </w:r>
          </w:p>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6BD5C72" w14:textId="0B25F11D" w:rsidR="00B1641F" w:rsidRDefault="00B1641F" w:rsidP="00B1641F">
            <w:pPr>
              <w:pStyle w:val="S-Table-Cells"/>
              <w:rPr>
                <w:rFonts w:hint="eastAsia"/>
              </w:rPr>
            </w:pPr>
            <w:r>
              <w:t>CEO</w:t>
            </w:r>
          </w:p>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9906EA9" w14:textId="499FAA78" w:rsidR="00B1641F" w:rsidRDefault="00B1641F" w:rsidP="00B1641F">
            <w:pPr>
              <w:pStyle w:val="S-Table-Cells"/>
              <w:rPr>
                <w:rFonts w:hint="eastAsia"/>
              </w:rPr>
            </w:pPr>
            <w:r>
              <w:t>January 4</w:t>
            </w:r>
            <w:r w:rsidRPr="00A01A5F">
              <w:rPr>
                <w:vertAlign w:val="superscript"/>
              </w:rPr>
              <w:t>th</w:t>
            </w:r>
            <w:r>
              <w:t>, 2021</w:t>
            </w:r>
          </w:p>
        </w:tc>
      </w:tr>
      <w:tr w:rsidR="00B1641F" w14:paraId="56648755" w14:textId="77777777" w:rsidTr="00C61D58">
        <w:trPr>
          <w:trHeight w:val="278"/>
        </w:trPr>
        <w:tc>
          <w:tcPr>
            <w:tcW w:w="2581"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3CC4A5CA" w14:textId="77777777" w:rsidR="00B1641F" w:rsidRDefault="00B1641F" w:rsidP="00B1641F"/>
        </w:tc>
        <w:tc>
          <w:tcPr>
            <w:tcW w:w="3486"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5F191697" w14:textId="77777777" w:rsidR="00B1641F" w:rsidRDefault="00B1641F" w:rsidP="00B1641F"/>
        </w:tc>
        <w:tc>
          <w:tcPr>
            <w:tcW w:w="2993" w:type="dxa"/>
            <w:tcBorders>
              <w:top w:val="dotted" w:sz="2" w:space="0" w:color="000000"/>
              <w:left w:val="nil"/>
              <w:bottom w:val="dotted" w:sz="2" w:space="0" w:color="000000"/>
              <w:right w:val="nil"/>
            </w:tcBorders>
            <w:shd w:val="clear" w:color="auto" w:fill="auto"/>
            <w:tcMar>
              <w:top w:w="80" w:type="dxa"/>
              <w:left w:w="80" w:type="dxa"/>
              <w:bottom w:w="80" w:type="dxa"/>
              <w:right w:w="360" w:type="dxa"/>
            </w:tcMar>
          </w:tcPr>
          <w:p w14:paraId="60848162" w14:textId="77777777" w:rsidR="00B1641F" w:rsidRDefault="00B1641F" w:rsidP="00B1641F"/>
        </w:tc>
      </w:tr>
      <w:tr w:rsidR="00B1641F" w14:paraId="09F4BAF2" w14:textId="77777777" w:rsidTr="00C61D58">
        <w:trPr>
          <w:trHeight w:val="286"/>
        </w:trPr>
        <w:tc>
          <w:tcPr>
            <w:tcW w:w="2581" w:type="dxa"/>
            <w:tcBorders>
              <w:top w:val="dotted" w:sz="2" w:space="0" w:color="000000"/>
              <w:left w:val="nil"/>
              <w:bottom w:val="nil"/>
              <w:right w:val="nil"/>
            </w:tcBorders>
            <w:shd w:val="clear" w:color="auto" w:fill="auto"/>
            <w:tcMar>
              <w:top w:w="80" w:type="dxa"/>
              <w:left w:w="80" w:type="dxa"/>
              <w:bottom w:w="80" w:type="dxa"/>
              <w:right w:w="360" w:type="dxa"/>
            </w:tcMar>
          </w:tcPr>
          <w:p w14:paraId="69A8B5F2" w14:textId="77777777" w:rsidR="00B1641F" w:rsidRDefault="00B1641F" w:rsidP="00B1641F"/>
        </w:tc>
        <w:tc>
          <w:tcPr>
            <w:tcW w:w="3486" w:type="dxa"/>
            <w:tcBorders>
              <w:top w:val="dotted" w:sz="2" w:space="0" w:color="000000"/>
              <w:left w:val="nil"/>
              <w:bottom w:val="nil"/>
              <w:right w:val="nil"/>
            </w:tcBorders>
            <w:shd w:val="clear" w:color="auto" w:fill="auto"/>
            <w:tcMar>
              <w:top w:w="80" w:type="dxa"/>
              <w:left w:w="80" w:type="dxa"/>
              <w:bottom w:w="80" w:type="dxa"/>
              <w:right w:w="360" w:type="dxa"/>
            </w:tcMar>
          </w:tcPr>
          <w:p w14:paraId="0858FE9A" w14:textId="77777777" w:rsidR="00B1641F" w:rsidRDefault="00B1641F" w:rsidP="00B1641F"/>
        </w:tc>
        <w:tc>
          <w:tcPr>
            <w:tcW w:w="2993" w:type="dxa"/>
            <w:tcBorders>
              <w:top w:val="dotted" w:sz="2" w:space="0" w:color="000000"/>
              <w:left w:val="nil"/>
              <w:bottom w:val="nil"/>
              <w:right w:val="nil"/>
            </w:tcBorders>
            <w:shd w:val="clear" w:color="auto" w:fill="auto"/>
            <w:tcMar>
              <w:top w:w="80" w:type="dxa"/>
              <w:left w:w="80" w:type="dxa"/>
              <w:bottom w:w="80" w:type="dxa"/>
              <w:right w:w="360" w:type="dxa"/>
            </w:tcMar>
          </w:tcPr>
          <w:p w14:paraId="592C0CD2" w14:textId="77777777" w:rsidR="00B1641F" w:rsidRDefault="00B1641F" w:rsidP="00B1641F"/>
        </w:tc>
      </w:tr>
    </w:tbl>
    <w:p w14:paraId="577BA4C1" w14:textId="77777777" w:rsidR="00AE0465" w:rsidRPr="00F23D67" w:rsidRDefault="00AE0465" w:rsidP="00F23D67">
      <w:pPr>
        <w:pStyle w:val="S-SubHeading"/>
        <w:rPr>
          <w:rFonts w:ascii="Tw Cen MT Condensed Extra Bold" w:eastAsia="Tw Cen MT Condensed Extra Bold" w:hAnsi="Tw Cen MT Condensed Extra Bold" w:cs="Tw Cen MT Condensed Extra Bold"/>
          <w:sz w:val="32"/>
          <w:szCs w:val="32"/>
        </w:rPr>
      </w:pPr>
      <w:bookmarkStart w:id="63" w:name="_Toc384992280"/>
      <w:bookmarkEnd w:id="44"/>
      <w:r w:rsidRPr="00F23D67">
        <w:rPr>
          <w:rFonts w:ascii="Tw Cen MT Condensed Extra Bold" w:eastAsia="Tw Cen MT Condensed Extra Bold" w:hAnsi="Tw Cen MT Condensed Extra Bold" w:cs="Tw Cen MT Condensed Extra Bold"/>
          <w:sz w:val="32"/>
          <w:szCs w:val="32"/>
        </w:rPr>
        <w:t>Document Sensitivity Level</w:t>
      </w:r>
      <w:bookmarkEnd w:id="63"/>
    </w:p>
    <w:p w14:paraId="0005FFDA" w14:textId="01FB9D9F" w:rsidR="00AE0465" w:rsidRPr="00F23D67" w:rsidRDefault="000D6161" w:rsidP="00F23D67">
      <w:pPr>
        <w:pStyle w:val="S-Body"/>
        <w:rPr>
          <w:rFonts w:hint="eastAsia"/>
        </w:rPr>
        <w:sectPr w:rsidR="00AE0465" w:rsidRPr="00F23D67" w:rsidSect="00161F73">
          <w:headerReference w:type="default" r:id="rId18"/>
          <w:footerReference w:type="default" r:id="rId19"/>
          <w:pgSz w:w="12240" w:h="15840"/>
          <w:pgMar w:top="465" w:right="1440" w:bottom="1440" w:left="1440" w:header="447" w:footer="1152" w:gutter="0"/>
          <w:pgNumType w:fmt="lowerRoman" w:start="2"/>
          <w:cols w:space="720"/>
          <w:vAlign w:val="bottom"/>
          <w:docGrid w:linePitch="360"/>
        </w:sectPr>
      </w:pPr>
      <w:r>
        <w:t>Confidential</w:t>
      </w:r>
    </w:p>
    <w:p w14:paraId="098F00EB" w14:textId="55F7FD2E" w:rsidR="00752405" w:rsidRPr="004B15CB" w:rsidRDefault="00A01A5F" w:rsidP="006D7CA8">
      <w:pPr>
        <w:pStyle w:val="S-Heading"/>
      </w:pPr>
      <w:r>
        <w:lastRenderedPageBreak/>
        <w:t>Company Policies Acceptance Form</w:t>
      </w:r>
    </w:p>
    <w:p w14:paraId="4E22E48D" w14:textId="77777777" w:rsidR="00752405" w:rsidRPr="004B15CB" w:rsidRDefault="00752405" w:rsidP="00752405">
      <w:pPr>
        <w:keepLines/>
        <w:spacing w:after="0"/>
      </w:pPr>
    </w:p>
    <w:p w14:paraId="2BA6E35E" w14:textId="6B5E9D99" w:rsidR="00752405" w:rsidRDefault="00752405" w:rsidP="00752405">
      <w:pPr>
        <w:keepLines/>
        <w:spacing w:after="0"/>
        <w:rPr>
          <w:rFonts w:cstheme="minorHAnsi"/>
        </w:rPr>
      </w:pPr>
      <w:r w:rsidRPr="001D140F">
        <w:rPr>
          <w:rFonts w:cstheme="minorHAnsi"/>
          <w:b/>
        </w:rPr>
        <w:t xml:space="preserve">THIS </w:t>
      </w:r>
      <w:r w:rsidR="00B31525">
        <w:rPr>
          <w:rFonts w:cstheme="minorHAnsi"/>
          <w:b/>
        </w:rPr>
        <w:t>COMPANY POLIC</w:t>
      </w:r>
      <w:r w:rsidR="00A01A5F">
        <w:rPr>
          <w:rFonts w:cstheme="minorHAnsi"/>
          <w:b/>
        </w:rPr>
        <w:t>IES ACCEPTANCE FORM</w:t>
      </w:r>
      <w:r w:rsidRPr="001D140F">
        <w:rPr>
          <w:rFonts w:cstheme="minorHAnsi"/>
          <w:b/>
        </w:rPr>
        <w:t xml:space="preserve"> </w:t>
      </w:r>
      <w:r w:rsidRPr="001D140F">
        <w:rPr>
          <w:rFonts w:cstheme="minorHAnsi"/>
        </w:rPr>
        <w:t>(“</w:t>
      </w:r>
      <w:r w:rsidRPr="001D140F">
        <w:rPr>
          <w:rFonts w:cstheme="minorHAnsi"/>
          <w:b/>
        </w:rPr>
        <w:t>Agreement</w:t>
      </w:r>
      <w:r w:rsidRPr="001D140F">
        <w:rPr>
          <w:rFonts w:cstheme="minorHAnsi"/>
        </w:rPr>
        <w:t xml:space="preserve">”) dated </w:t>
      </w:r>
      <w:r w:rsidR="00B1641F">
        <w:rPr>
          <w:rFonts w:cstheme="minorHAnsi"/>
          <w:b/>
        </w:rPr>
        <w:t>August 6</w:t>
      </w:r>
      <w:r w:rsidR="007508D4" w:rsidRPr="007508D4">
        <w:rPr>
          <w:rFonts w:cstheme="minorHAnsi"/>
          <w:b/>
          <w:vertAlign w:val="superscript"/>
        </w:rPr>
        <w:t>th</w:t>
      </w:r>
      <w:r w:rsidR="00252D1C">
        <w:rPr>
          <w:rFonts w:cstheme="minorHAnsi"/>
          <w:b/>
        </w:rPr>
        <w:t>, 202</w:t>
      </w:r>
      <w:r w:rsidR="00B1641F">
        <w:rPr>
          <w:rFonts w:cstheme="minorHAnsi"/>
          <w:b/>
        </w:rPr>
        <w:t>1</w:t>
      </w:r>
      <w:r w:rsidRPr="001D140F">
        <w:rPr>
          <w:rFonts w:cstheme="minorHAnsi"/>
          <w:b/>
        </w:rPr>
        <w:t xml:space="preserve"> </w:t>
      </w:r>
      <w:r w:rsidRPr="001D140F">
        <w:rPr>
          <w:rFonts w:cstheme="minorHAnsi"/>
        </w:rPr>
        <w:t xml:space="preserve">is made between </w:t>
      </w:r>
      <w:r w:rsidR="00A01A5F">
        <w:rPr>
          <w:rFonts w:cstheme="minorHAnsi"/>
        </w:rPr>
        <w:t>sign</w:t>
      </w:r>
      <w:r w:rsidR="00E9448B">
        <w:rPr>
          <w:rFonts w:cstheme="minorHAnsi"/>
        </w:rPr>
        <w:t xml:space="preserve">atory </w:t>
      </w:r>
      <w:r w:rsidRPr="001D140F">
        <w:rPr>
          <w:rFonts w:cstheme="minorHAnsi"/>
        </w:rPr>
        <w:t xml:space="preserve">and </w:t>
      </w:r>
      <w:r w:rsidRPr="003B77BD">
        <w:rPr>
          <w:rFonts w:cstheme="minorHAnsi"/>
        </w:rPr>
        <w:t>Signifi Solutions Inc.</w:t>
      </w:r>
      <w:r w:rsidRPr="003B77BD" w:rsidDel="003B77BD">
        <w:rPr>
          <w:rFonts w:cstheme="minorHAnsi"/>
        </w:rPr>
        <w:t xml:space="preserve"> </w:t>
      </w:r>
      <w:r w:rsidRPr="001D140F">
        <w:rPr>
          <w:rFonts w:cstheme="minorHAnsi"/>
        </w:rPr>
        <w:t>(“</w:t>
      </w:r>
      <w:r>
        <w:rPr>
          <w:rFonts w:cstheme="minorHAnsi"/>
        </w:rPr>
        <w:t>S</w:t>
      </w:r>
      <w:r w:rsidR="00252D1C">
        <w:rPr>
          <w:rFonts w:cstheme="minorHAnsi"/>
        </w:rPr>
        <w:t>ignifi</w:t>
      </w:r>
      <w:r w:rsidRPr="001D140F">
        <w:rPr>
          <w:rFonts w:cstheme="minorHAnsi"/>
        </w:rPr>
        <w:t xml:space="preserve">”), </w:t>
      </w:r>
      <w:r>
        <w:rPr>
          <w:rFonts w:cstheme="minorHAnsi"/>
        </w:rPr>
        <w:t xml:space="preserve">1705 Tech Ave Unit 3, Mississauga, ON, </w:t>
      </w:r>
      <w:r w:rsidR="00252D1C">
        <w:rPr>
          <w:rFonts w:cstheme="minorHAnsi"/>
        </w:rPr>
        <w:t>L4W 0A2</w:t>
      </w:r>
      <w:r w:rsidR="00A01A5F">
        <w:rPr>
          <w:rFonts w:cstheme="minorHAnsi"/>
        </w:rPr>
        <w:t>, Canada.</w:t>
      </w:r>
    </w:p>
    <w:p w14:paraId="086D2F55" w14:textId="5FBD7EC8" w:rsidR="00A01A5F" w:rsidRDefault="00A01A5F" w:rsidP="00752405">
      <w:pPr>
        <w:keepLines/>
        <w:spacing w:after="0"/>
        <w:rPr>
          <w:rFonts w:cstheme="minorHAnsi"/>
        </w:rPr>
      </w:pPr>
    </w:p>
    <w:p w14:paraId="288346E9" w14:textId="3D98E9F0" w:rsidR="00A01A5F" w:rsidRPr="00A01A5F" w:rsidRDefault="00A01A5F" w:rsidP="00A01A5F">
      <w:pPr>
        <w:keepLines/>
        <w:spacing w:after="0"/>
        <w:rPr>
          <w:rFonts w:cstheme="minorHAnsi"/>
        </w:rPr>
      </w:pPr>
      <w:r w:rsidRPr="00A01A5F">
        <w:rPr>
          <w:rFonts w:cstheme="minorHAnsi"/>
        </w:rPr>
        <w:t xml:space="preserve">I have read and been informed about the content, requirements, and expectations of the </w:t>
      </w:r>
      <w:r>
        <w:rPr>
          <w:rFonts w:cstheme="minorHAnsi"/>
        </w:rPr>
        <w:t>Signifi policies</w:t>
      </w:r>
      <w:r w:rsidRPr="00A01A5F">
        <w:rPr>
          <w:rFonts w:cstheme="minorHAnsi"/>
        </w:rPr>
        <w:t xml:space="preserve">. I have received </w:t>
      </w:r>
      <w:r>
        <w:rPr>
          <w:rFonts w:cstheme="minorHAnsi"/>
        </w:rPr>
        <w:t xml:space="preserve">electronically </w:t>
      </w:r>
      <w:r w:rsidRPr="00A01A5F">
        <w:rPr>
          <w:rFonts w:cstheme="minorHAnsi"/>
        </w:rPr>
        <w:t>a copy of the polic</w:t>
      </w:r>
      <w:r>
        <w:rPr>
          <w:rFonts w:cstheme="minorHAnsi"/>
        </w:rPr>
        <w:t>ies</w:t>
      </w:r>
      <w:r w:rsidRPr="00A01A5F">
        <w:rPr>
          <w:rFonts w:cstheme="minorHAnsi"/>
        </w:rPr>
        <w:t xml:space="preserve"> and agree </w:t>
      </w:r>
      <w:r w:rsidR="00980CBD">
        <w:rPr>
          <w:rFonts w:cstheme="minorHAnsi"/>
        </w:rPr>
        <w:t xml:space="preserve">that is my responsibility to comply with and implement all policies and procedures included in Signifi’s policy documents as </w:t>
      </w:r>
      <w:r w:rsidRPr="00A01A5F">
        <w:rPr>
          <w:rFonts w:cstheme="minorHAnsi"/>
        </w:rPr>
        <w:t>a condition of</w:t>
      </w:r>
      <w:r w:rsidR="00D33106">
        <w:rPr>
          <w:rFonts w:cstheme="minorHAnsi"/>
        </w:rPr>
        <w:t xml:space="preserve"> </w:t>
      </w:r>
      <w:r w:rsidR="00E9448B">
        <w:rPr>
          <w:rFonts w:cstheme="minorHAnsi"/>
        </w:rPr>
        <w:t>representing</w:t>
      </w:r>
      <w:r w:rsidR="00D33106">
        <w:rPr>
          <w:rFonts w:cstheme="minorHAnsi"/>
        </w:rPr>
        <w:t xml:space="preserve"> </w:t>
      </w:r>
      <w:r w:rsidRPr="00A01A5F">
        <w:rPr>
          <w:rFonts w:cstheme="minorHAnsi"/>
        </w:rPr>
        <w:t xml:space="preserve">and </w:t>
      </w:r>
      <w:r w:rsidR="00D33106">
        <w:rPr>
          <w:rFonts w:cstheme="minorHAnsi"/>
        </w:rPr>
        <w:t xml:space="preserve">maintaining a relationship with </w:t>
      </w:r>
      <w:r>
        <w:rPr>
          <w:rFonts w:cstheme="minorHAnsi"/>
        </w:rPr>
        <w:t>Signifi</w:t>
      </w:r>
      <w:r w:rsidR="00D33106">
        <w:rPr>
          <w:rFonts w:cstheme="minorHAnsi"/>
        </w:rPr>
        <w:t xml:space="preserve"> (e.g. employment, partnership or other type as specified in a contract)</w:t>
      </w:r>
      <w:r w:rsidRPr="00A01A5F">
        <w:rPr>
          <w:rFonts w:cstheme="minorHAnsi"/>
        </w:rPr>
        <w:t>.</w:t>
      </w:r>
    </w:p>
    <w:p w14:paraId="030D165B" w14:textId="223A6322" w:rsidR="00A01A5F" w:rsidRPr="00A01A5F" w:rsidRDefault="00A01A5F" w:rsidP="00A01A5F">
      <w:pPr>
        <w:keepLines/>
        <w:spacing w:after="0"/>
        <w:rPr>
          <w:rFonts w:cstheme="minorHAnsi"/>
        </w:rPr>
      </w:pPr>
      <w:r w:rsidRPr="00A01A5F">
        <w:rPr>
          <w:rFonts w:cstheme="minorHAnsi"/>
        </w:rPr>
        <w:t xml:space="preserve">I understand that if I have questions, at any time, regarding </w:t>
      </w:r>
      <w:r>
        <w:rPr>
          <w:rFonts w:cstheme="minorHAnsi"/>
        </w:rPr>
        <w:t>any policy</w:t>
      </w:r>
      <w:r w:rsidRPr="00A01A5F">
        <w:rPr>
          <w:rFonts w:cstheme="minorHAnsi"/>
        </w:rPr>
        <w:t xml:space="preserve">, I will consult with my immediate </w:t>
      </w:r>
      <w:r w:rsidR="00D33106">
        <w:rPr>
          <w:rFonts w:cstheme="minorHAnsi"/>
        </w:rPr>
        <w:t>manager/</w:t>
      </w:r>
      <w:r w:rsidRPr="00A01A5F">
        <w:rPr>
          <w:rFonts w:cstheme="minorHAnsi"/>
        </w:rPr>
        <w:t>supervisor or Human Resources staff members.</w:t>
      </w:r>
    </w:p>
    <w:p w14:paraId="03B5B3A0" w14:textId="5552D9C3" w:rsidR="00A01A5F" w:rsidRDefault="00A01A5F" w:rsidP="00A01A5F">
      <w:pPr>
        <w:keepLines/>
        <w:spacing w:after="0"/>
        <w:rPr>
          <w:rFonts w:cstheme="minorHAnsi"/>
        </w:rPr>
      </w:pPr>
      <w:r>
        <w:rPr>
          <w:rFonts w:cstheme="minorHAnsi"/>
        </w:rPr>
        <w:t xml:space="preserve">I have </w:t>
      </w:r>
      <w:r w:rsidRPr="00A01A5F">
        <w:rPr>
          <w:rFonts w:cstheme="minorHAnsi"/>
        </w:rPr>
        <w:t>read the polic</w:t>
      </w:r>
      <w:r>
        <w:rPr>
          <w:rFonts w:cstheme="minorHAnsi"/>
        </w:rPr>
        <w:t>ies</w:t>
      </w:r>
      <w:r w:rsidRPr="00A01A5F">
        <w:rPr>
          <w:rFonts w:cstheme="minorHAnsi"/>
        </w:rPr>
        <w:t xml:space="preserve"> carefully to ensure that </w:t>
      </w:r>
      <w:r>
        <w:rPr>
          <w:rFonts w:cstheme="minorHAnsi"/>
        </w:rPr>
        <w:t xml:space="preserve">I </w:t>
      </w:r>
      <w:r w:rsidRPr="00A01A5F">
        <w:rPr>
          <w:rFonts w:cstheme="minorHAnsi"/>
        </w:rPr>
        <w:t xml:space="preserve">understand </w:t>
      </w:r>
      <w:r w:rsidR="00980CBD">
        <w:rPr>
          <w:rFonts w:cstheme="minorHAnsi"/>
        </w:rPr>
        <w:t>them</w:t>
      </w:r>
      <w:r w:rsidRPr="00A01A5F">
        <w:rPr>
          <w:rFonts w:cstheme="minorHAnsi"/>
        </w:rPr>
        <w:t xml:space="preserve"> before signing this document.</w:t>
      </w:r>
      <w:r>
        <w:rPr>
          <w:rFonts w:cstheme="minorHAnsi"/>
        </w:rPr>
        <w:t xml:space="preserve"> </w:t>
      </w:r>
      <w:r w:rsidRPr="00A01A5F">
        <w:rPr>
          <w:rFonts w:cstheme="minorHAnsi"/>
        </w:rPr>
        <w:t xml:space="preserve">I also understand that </w:t>
      </w:r>
      <w:r>
        <w:rPr>
          <w:rFonts w:cstheme="minorHAnsi"/>
        </w:rPr>
        <w:t>Signifi</w:t>
      </w:r>
      <w:r w:rsidRPr="00A01A5F">
        <w:rPr>
          <w:rFonts w:cstheme="minorHAnsi"/>
        </w:rPr>
        <w:t xml:space="preserve"> may revise, </w:t>
      </w:r>
      <w:proofErr w:type="gramStart"/>
      <w:r w:rsidRPr="00A01A5F">
        <w:rPr>
          <w:rFonts w:cstheme="minorHAnsi"/>
        </w:rPr>
        <w:t>supplement</w:t>
      </w:r>
      <w:proofErr w:type="gramEnd"/>
      <w:r w:rsidRPr="00A01A5F">
        <w:rPr>
          <w:rFonts w:cstheme="minorHAnsi"/>
        </w:rPr>
        <w:t xml:space="preserve"> or rescind policies, procedures or benefits,</w:t>
      </w:r>
      <w:r w:rsidR="00980CBD">
        <w:rPr>
          <w:rFonts w:cstheme="minorHAnsi"/>
        </w:rPr>
        <w:t xml:space="preserve"> and will provide</w:t>
      </w:r>
      <w:r w:rsidRPr="00A01A5F">
        <w:rPr>
          <w:rFonts w:cstheme="minorHAnsi"/>
        </w:rPr>
        <w:t xml:space="preserve"> notice</w:t>
      </w:r>
      <w:r w:rsidR="00980CBD">
        <w:rPr>
          <w:rFonts w:cstheme="minorHAnsi"/>
        </w:rPr>
        <w:t xml:space="preserve"> when that happens</w:t>
      </w:r>
      <w:r w:rsidRPr="00A01A5F">
        <w:rPr>
          <w:rFonts w:cstheme="minorHAnsi"/>
        </w:rPr>
        <w:t>.</w:t>
      </w:r>
    </w:p>
    <w:p w14:paraId="0251C803" w14:textId="77777777" w:rsidR="00A01A5F" w:rsidRDefault="00A01A5F" w:rsidP="00752405">
      <w:pPr>
        <w:keepLines/>
        <w:spacing w:after="0"/>
        <w:rPr>
          <w:rFonts w:cstheme="minorHAnsi"/>
        </w:rPr>
      </w:pPr>
    </w:p>
    <w:p w14:paraId="18B9C3F0" w14:textId="77777777" w:rsidR="00A01A5F" w:rsidRPr="007508D4" w:rsidRDefault="00A01A5F" w:rsidP="00A01A5F">
      <w:pPr>
        <w:widowControl w:val="0"/>
        <w:tabs>
          <w:tab w:val="left" w:pos="660"/>
        </w:tabs>
        <w:autoSpaceDE w:val="0"/>
        <w:autoSpaceDN w:val="0"/>
        <w:spacing w:after="0" w:line="240" w:lineRule="auto"/>
        <w:ind w:right="135"/>
        <w:jc w:val="both"/>
        <w:rPr>
          <w:rFonts w:cstheme="minorHAnsi"/>
        </w:rPr>
      </w:pPr>
    </w:p>
    <w:p w14:paraId="299E8111" w14:textId="77777777" w:rsidR="00A01A5F" w:rsidRDefault="00A01A5F" w:rsidP="00A01A5F">
      <w:pPr>
        <w:pStyle w:val="BodyText"/>
        <w:spacing w:before="145"/>
        <w:ind w:left="300"/>
      </w:pPr>
      <w:r>
        <w:rPr>
          <w:b/>
        </w:rPr>
        <w:t xml:space="preserve">IN WITNESS WHEREOF </w:t>
      </w:r>
      <w:r>
        <w:t>the parties have entered into this Agreement as of the date first above written.</w:t>
      </w:r>
    </w:p>
    <w:p w14:paraId="40CA2977" w14:textId="77777777" w:rsidR="00A01A5F" w:rsidRDefault="00A01A5F" w:rsidP="00A01A5F">
      <w:pPr>
        <w:pStyle w:val="BodyText"/>
        <w:spacing w:before="145"/>
        <w:ind w:left="300"/>
      </w:pPr>
    </w:p>
    <w:p w14:paraId="26A58E3A" w14:textId="77777777" w:rsidR="00A01A5F" w:rsidRDefault="00A01A5F" w:rsidP="00A01A5F">
      <w:pPr>
        <w:pStyle w:val="BodyText"/>
        <w:spacing w:before="1"/>
      </w:pPr>
    </w:p>
    <w:tbl>
      <w:tblPr>
        <w:tblStyle w:val="GridTable1Light-Accent3"/>
        <w:tblW w:w="10025" w:type="dxa"/>
        <w:tblLayout w:type="fixed"/>
        <w:tblLook w:val="01E0" w:firstRow="1" w:lastRow="1" w:firstColumn="1" w:lastColumn="1" w:noHBand="0" w:noVBand="0"/>
      </w:tblPr>
      <w:tblGrid>
        <w:gridCol w:w="1126"/>
        <w:gridCol w:w="4192"/>
        <w:gridCol w:w="4707"/>
      </w:tblGrid>
      <w:tr w:rsidR="00A01A5F" w14:paraId="54ACC023" w14:textId="77777777" w:rsidTr="00457A98">
        <w:trPr>
          <w:cnfStyle w:val="100000000000" w:firstRow="1" w:lastRow="0" w:firstColumn="0" w:lastColumn="0" w:oddVBand="0" w:evenVBand="0" w:oddHBand="0"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5318" w:type="dxa"/>
            <w:gridSpan w:val="2"/>
          </w:tcPr>
          <w:p w14:paraId="384E124D" w14:textId="77777777" w:rsidR="00A01A5F" w:rsidRDefault="00A01A5F" w:rsidP="00457A98">
            <w:pPr>
              <w:pStyle w:val="TableParagraph"/>
              <w:ind w:left="200"/>
            </w:pPr>
            <w:r>
              <w:rPr>
                <w:color w:val="252525"/>
              </w:rPr>
              <w:t>Signifi Solutions Inc.</w:t>
            </w:r>
          </w:p>
        </w:tc>
        <w:tc>
          <w:tcPr>
            <w:cnfStyle w:val="000100000000" w:firstRow="0" w:lastRow="0" w:firstColumn="0" w:lastColumn="1" w:oddVBand="0" w:evenVBand="0" w:oddHBand="0" w:evenHBand="0" w:firstRowFirstColumn="0" w:firstRowLastColumn="0" w:lastRowFirstColumn="0" w:lastRowLastColumn="0"/>
            <w:tcW w:w="4707" w:type="dxa"/>
          </w:tcPr>
          <w:p w14:paraId="2620D589" w14:textId="345EDBBD" w:rsidR="00A01A5F" w:rsidRDefault="00E9448B" w:rsidP="00457A98">
            <w:pPr>
              <w:pStyle w:val="TableParagraph"/>
              <w:ind w:left="1076"/>
            </w:pPr>
            <w:r>
              <w:t>Signatory</w:t>
            </w:r>
          </w:p>
        </w:tc>
      </w:tr>
      <w:tr w:rsidR="00A01A5F" w14:paraId="308287D0" w14:textId="77777777" w:rsidTr="00457A98">
        <w:trPr>
          <w:trHeight w:val="673"/>
        </w:trPr>
        <w:tc>
          <w:tcPr>
            <w:cnfStyle w:val="001000000000" w:firstRow="0" w:lastRow="0" w:firstColumn="1" w:lastColumn="0" w:oddVBand="0" w:evenVBand="0" w:oddHBand="0" w:evenHBand="0" w:firstRowFirstColumn="0" w:firstRowLastColumn="0" w:lastRowFirstColumn="0" w:lastRowLastColumn="0"/>
            <w:tcW w:w="1126" w:type="dxa"/>
          </w:tcPr>
          <w:p w14:paraId="0253D09E" w14:textId="77777777" w:rsidR="00A01A5F" w:rsidRDefault="00A01A5F" w:rsidP="00457A98">
            <w:pPr>
              <w:pStyle w:val="TableParagraph"/>
              <w:spacing w:before="4"/>
              <w:rPr>
                <w:sz w:val="31"/>
              </w:rPr>
            </w:pPr>
          </w:p>
          <w:p w14:paraId="6476DEF7" w14:textId="77777777" w:rsidR="00A01A5F" w:rsidRDefault="00A01A5F" w:rsidP="00457A98">
            <w:pPr>
              <w:pStyle w:val="TableParagraph"/>
              <w:spacing w:line="238" w:lineRule="exact"/>
              <w:ind w:left="200"/>
              <w:rPr>
                <w:b w:val="0"/>
              </w:rPr>
            </w:pPr>
            <w:r>
              <w:rPr>
                <w:color w:val="252525"/>
              </w:rPr>
              <w:t>By:</w:t>
            </w:r>
          </w:p>
        </w:tc>
        <w:tc>
          <w:tcPr>
            <w:cnfStyle w:val="000100000000" w:firstRow="0" w:lastRow="0" w:firstColumn="0" w:lastColumn="1" w:oddVBand="0" w:evenVBand="0" w:oddHBand="0" w:evenHBand="0" w:firstRowFirstColumn="0" w:firstRowLastColumn="0" w:lastRowFirstColumn="0" w:lastRowLastColumn="0"/>
            <w:tcW w:w="8899" w:type="dxa"/>
            <w:gridSpan w:val="2"/>
          </w:tcPr>
          <w:p w14:paraId="3F5491F5" w14:textId="77777777" w:rsidR="00A01A5F" w:rsidRDefault="00A01A5F" w:rsidP="00457A98">
            <w:pPr>
              <w:pStyle w:val="TableParagraph"/>
              <w:spacing w:before="4"/>
              <w:rPr>
                <w:sz w:val="31"/>
              </w:rPr>
            </w:pPr>
          </w:p>
          <w:p w14:paraId="2A7047E3" w14:textId="77777777" w:rsidR="00A01A5F" w:rsidRDefault="00A01A5F" w:rsidP="00457A98">
            <w:pPr>
              <w:pStyle w:val="TableParagraph"/>
              <w:tabs>
                <w:tab w:val="left" w:pos="3451"/>
                <w:tab w:val="left" w:pos="4303"/>
                <w:tab w:val="left" w:pos="4996"/>
                <w:tab w:val="left" w:pos="9520"/>
              </w:tabs>
              <w:spacing w:line="238" w:lineRule="exact"/>
              <w:ind w:left="7" w:right="-2679"/>
              <w:rPr>
                <w:b w:val="0"/>
              </w:rPr>
            </w:pPr>
            <w:r>
              <w:rPr>
                <w:color w:val="252525"/>
                <w:u w:val="single" w:color="000000"/>
              </w:rPr>
              <w:t xml:space="preserve"> </w:t>
            </w:r>
            <w:r>
              <w:rPr>
                <w:color w:val="252525"/>
                <w:u w:val="single" w:color="000000"/>
              </w:rPr>
              <w:tab/>
            </w:r>
            <w:r>
              <w:rPr>
                <w:color w:val="252525"/>
              </w:rPr>
              <w:tab/>
              <w:t>By:</w:t>
            </w:r>
            <w:r>
              <w:rPr>
                <w:color w:val="252525"/>
              </w:rPr>
              <w:tab/>
            </w:r>
            <w:r>
              <w:rPr>
                <w:color w:val="252525"/>
                <w:u w:val="single" w:color="000000"/>
              </w:rPr>
              <w:t xml:space="preserve"> </w:t>
            </w:r>
            <w:r>
              <w:rPr>
                <w:color w:val="252525"/>
                <w:u w:val="single" w:color="000000"/>
              </w:rPr>
              <w:tab/>
            </w:r>
          </w:p>
        </w:tc>
      </w:tr>
      <w:tr w:rsidR="00A01A5F" w14:paraId="5B06DB6F" w14:textId="77777777" w:rsidTr="00457A98">
        <w:trPr>
          <w:trHeight w:val="418"/>
        </w:trPr>
        <w:tc>
          <w:tcPr>
            <w:cnfStyle w:val="001000000000" w:firstRow="0" w:lastRow="0" w:firstColumn="1" w:lastColumn="0" w:oddVBand="0" w:evenVBand="0" w:oddHBand="0" w:evenHBand="0" w:firstRowFirstColumn="0" w:firstRowLastColumn="0" w:lastRowFirstColumn="0" w:lastRowLastColumn="0"/>
            <w:tcW w:w="1126" w:type="dxa"/>
          </w:tcPr>
          <w:p w14:paraId="1AA100D2" w14:textId="77777777" w:rsidR="00A01A5F" w:rsidRDefault="00A01A5F" w:rsidP="00457A98">
            <w:pPr>
              <w:pStyle w:val="TableParagraph"/>
              <w:rPr>
                <w:rFonts w:ascii="Times New Roman"/>
              </w:rPr>
            </w:pPr>
          </w:p>
        </w:tc>
        <w:tc>
          <w:tcPr>
            <w:tcW w:w="4191" w:type="dxa"/>
          </w:tcPr>
          <w:p w14:paraId="2DA92BFE" w14:textId="77777777" w:rsidR="00A01A5F" w:rsidRDefault="00A01A5F" w:rsidP="00457A98">
            <w:pPr>
              <w:pStyle w:val="TableParagraph"/>
              <w:spacing w:before="5"/>
              <w:ind w:left="115"/>
              <w:cnfStyle w:val="000000000000" w:firstRow="0" w:lastRow="0" w:firstColumn="0" w:lastColumn="0" w:oddVBand="0" w:evenVBand="0" w:oddHBand="0" w:evenHBand="0" w:firstRowFirstColumn="0" w:firstRowLastColumn="0" w:lastRowFirstColumn="0" w:lastRowLastColumn="0"/>
              <w:rPr>
                <w:b/>
              </w:rPr>
            </w:pPr>
            <w:r>
              <w:rPr>
                <w:b/>
                <w:color w:val="252525"/>
              </w:rPr>
              <w:t>(signature)</w:t>
            </w:r>
          </w:p>
        </w:tc>
        <w:tc>
          <w:tcPr>
            <w:cnfStyle w:val="000100000000" w:firstRow="0" w:lastRow="0" w:firstColumn="0" w:lastColumn="1" w:oddVBand="0" w:evenVBand="0" w:oddHBand="0" w:evenHBand="0" w:firstRowFirstColumn="0" w:firstRowLastColumn="0" w:lastRowFirstColumn="0" w:lastRowLastColumn="0"/>
            <w:tcW w:w="4707" w:type="dxa"/>
          </w:tcPr>
          <w:p w14:paraId="4E096F7D" w14:textId="77777777" w:rsidR="00A01A5F" w:rsidRDefault="00A01A5F" w:rsidP="00457A98">
            <w:pPr>
              <w:pStyle w:val="TableParagraph"/>
              <w:spacing w:before="5"/>
              <w:ind w:left="1878"/>
              <w:rPr>
                <w:b w:val="0"/>
              </w:rPr>
            </w:pPr>
            <w:r>
              <w:rPr>
                <w:color w:val="252525"/>
              </w:rPr>
              <w:t>(signature)</w:t>
            </w:r>
          </w:p>
        </w:tc>
      </w:tr>
      <w:tr w:rsidR="00A01A5F" w14:paraId="72F9CED9" w14:textId="77777777" w:rsidTr="00457A98">
        <w:trPr>
          <w:trHeight w:val="548"/>
        </w:trPr>
        <w:tc>
          <w:tcPr>
            <w:cnfStyle w:val="001000000000" w:firstRow="0" w:lastRow="0" w:firstColumn="1" w:lastColumn="0" w:oddVBand="0" w:evenVBand="0" w:oddHBand="0" w:evenHBand="0" w:firstRowFirstColumn="0" w:firstRowLastColumn="0" w:lastRowFirstColumn="0" w:lastRowLastColumn="0"/>
            <w:tcW w:w="1126" w:type="dxa"/>
          </w:tcPr>
          <w:p w14:paraId="311D270A" w14:textId="77777777" w:rsidR="00A01A5F" w:rsidRDefault="00A01A5F" w:rsidP="00457A98">
            <w:pPr>
              <w:pStyle w:val="TableParagraph"/>
              <w:spacing w:before="125"/>
              <w:rPr>
                <w:b w:val="0"/>
              </w:rPr>
            </w:pPr>
            <w:r>
              <w:rPr>
                <w:color w:val="252525"/>
              </w:rPr>
              <w:t>Name</w:t>
            </w:r>
            <w:r>
              <w:rPr>
                <w:b w:val="0"/>
                <w:color w:val="252525"/>
              </w:rPr>
              <w:t>:</w:t>
            </w:r>
          </w:p>
        </w:tc>
        <w:tc>
          <w:tcPr>
            <w:tcW w:w="4191" w:type="dxa"/>
          </w:tcPr>
          <w:p w14:paraId="466F6BD2" w14:textId="77777777" w:rsidR="00A01A5F" w:rsidRDefault="00A01A5F" w:rsidP="00457A98">
            <w:pPr>
              <w:pStyle w:val="TableParagraph"/>
              <w:spacing w:before="125"/>
              <w:ind w:left="115"/>
              <w:cnfStyle w:val="000000000000" w:firstRow="0" w:lastRow="0" w:firstColumn="0" w:lastColumn="0" w:oddVBand="0" w:evenVBand="0" w:oddHBand="0"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4707" w:type="dxa"/>
          </w:tcPr>
          <w:p w14:paraId="3B88322D" w14:textId="77777777" w:rsidR="00A01A5F" w:rsidRDefault="00A01A5F" w:rsidP="00457A98">
            <w:pPr>
              <w:pStyle w:val="TableParagraph"/>
              <w:spacing w:before="125"/>
              <w:ind w:left="1076"/>
              <w:rPr>
                <w:b w:val="0"/>
              </w:rPr>
            </w:pPr>
            <w:r>
              <w:rPr>
                <w:color w:val="252525"/>
              </w:rPr>
              <w:t>Name:</w:t>
            </w:r>
          </w:p>
        </w:tc>
      </w:tr>
      <w:tr w:rsidR="00A01A5F" w14:paraId="27D49F02" w14:textId="77777777" w:rsidTr="00457A98">
        <w:trPr>
          <w:trHeight w:val="688"/>
        </w:trPr>
        <w:tc>
          <w:tcPr>
            <w:cnfStyle w:val="001000000000" w:firstRow="0" w:lastRow="0" w:firstColumn="1" w:lastColumn="0" w:oddVBand="0" w:evenVBand="0" w:oddHBand="0" w:evenHBand="0" w:firstRowFirstColumn="0" w:firstRowLastColumn="0" w:lastRowFirstColumn="0" w:lastRowLastColumn="0"/>
            <w:tcW w:w="1126" w:type="dxa"/>
          </w:tcPr>
          <w:p w14:paraId="74814740" w14:textId="77777777" w:rsidR="00A01A5F" w:rsidRDefault="00A01A5F" w:rsidP="00457A98">
            <w:pPr>
              <w:pStyle w:val="TableParagraph"/>
              <w:spacing w:before="125"/>
              <w:rPr>
                <w:b w:val="0"/>
              </w:rPr>
            </w:pPr>
            <w:r>
              <w:rPr>
                <w:color w:val="252525"/>
              </w:rPr>
              <w:t>Title:</w:t>
            </w:r>
          </w:p>
        </w:tc>
        <w:tc>
          <w:tcPr>
            <w:tcW w:w="4191" w:type="dxa"/>
          </w:tcPr>
          <w:p w14:paraId="1E975C29" w14:textId="77777777" w:rsidR="00A01A5F" w:rsidRDefault="00A01A5F" w:rsidP="00457A98">
            <w:pPr>
              <w:pStyle w:val="TableParagraph"/>
              <w:spacing w:before="125"/>
              <w:ind w:left="115"/>
              <w:cnfStyle w:val="000000000000" w:firstRow="0" w:lastRow="0" w:firstColumn="0" w:lastColumn="0" w:oddVBand="0" w:evenVBand="0" w:oddHBand="0" w:evenHBand="0" w:firstRowFirstColumn="0" w:firstRowLastColumn="0" w:lastRowFirstColumn="0" w:lastRowLastColumn="0"/>
              <w:rPr>
                <w:b/>
              </w:rPr>
            </w:pPr>
          </w:p>
        </w:tc>
        <w:tc>
          <w:tcPr>
            <w:cnfStyle w:val="000100000000" w:firstRow="0" w:lastRow="0" w:firstColumn="0" w:lastColumn="1" w:oddVBand="0" w:evenVBand="0" w:oddHBand="0" w:evenHBand="0" w:firstRowFirstColumn="0" w:firstRowLastColumn="0" w:lastRowFirstColumn="0" w:lastRowLastColumn="0"/>
            <w:tcW w:w="4707" w:type="dxa"/>
          </w:tcPr>
          <w:p w14:paraId="2FB758C1" w14:textId="77777777" w:rsidR="00A01A5F" w:rsidRDefault="00A01A5F" w:rsidP="00457A98">
            <w:pPr>
              <w:pStyle w:val="TableParagraph"/>
              <w:spacing w:before="125"/>
              <w:ind w:left="1076"/>
              <w:rPr>
                <w:b w:val="0"/>
              </w:rPr>
            </w:pPr>
            <w:r>
              <w:rPr>
                <w:color w:val="252525"/>
              </w:rPr>
              <w:t>Title:</w:t>
            </w:r>
          </w:p>
        </w:tc>
      </w:tr>
      <w:tr w:rsidR="00A01A5F" w14:paraId="793F9505" w14:textId="77777777" w:rsidTr="00457A98">
        <w:trPr>
          <w:cnfStyle w:val="010000000000" w:firstRow="0" w:lastRow="1" w:firstColumn="0" w:lastColumn="0" w:oddVBand="0" w:evenVBand="0" w:oddHBand="0"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1126" w:type="dxa"/>
          </w:tcPr>
          <w:p w14:paraId="22E4E0BA" w14:textId="77777777" w:rsidR="00A01A5F" w:rsidRDefault="00A01A5F" w:rsidP="00457A98">
            <w:pPr>
              <w:pStyle w:val="TableParagraph"/>
            </w:pPr>
          </w:p>
          <w:p w14:paraId="418E009C" w14:textId="77777777" w:rsidR="00A01A5F" w:rsidRDefault="00A01A5F" w:rsidP="00457A98">
            <w:pPr>
              <w:pStyle w:val="TableParagraph"/>
              <w:spacing w:line="233" w:lineRule="exact"/>
              <w:rPr>
                <w:b w:val="0"/>
              </w:rPr>
            </w:pPr>
            <w:r>
              <w:rPr>
                <w:color w:val="252525"/>
              </w:rPr>
              <w:t>Date:</w:t>
            </w:r>
          </w:p>
        </w:tc>
        <w:tc>
          <w:tcPr>
            <w:tcW w:w="4191" w:type="dxa"/>
          </w:tcPr>
          <w:p w14:paraId="7FBA2D9F" w14:textId="77777777" w:rsidR="00A01A5F" w:rsidRDefault="00A01A5F" w:rsidP="00457A98">
            <w:pPr>
              <w:pStyle w:val="TableParagraph"/>
              <w:cnfStyle w:val="010000000000" w:firstRow="0" w:lastRow="1" w:firstColumn="0" w:lastColumn="0" w:oddVBand="0" w:evenVBand="0" w:oddHBand="0" w:evenHBand="0" w:firstRowFirstColumn="0" w:firstRowLastColumn="0" w:lastRowFirstColumn="0" w:lastRowLastColumn="0"/>
              <w:rPr>
                <w:rFonts w:ascii="Times New Roman"/>
              </w:rPr>
            </w:pPr>
          </w:p>
        </w:tc>
        <w:tc>
          <w:tcPr>
            <w:cnfStyle w:val="000100000000" w:firstRow="0" w:lastRow="0" w:firstColumn="0" w:lastColumn="1" w:oddVBand="0" w:evenVBand="0" w:oddHBand="0" w:evenHBand="0" w:firstRowFirstColumn="0" w:firstRowLastColumn="0" w:lastRowFirstColumn="0" w:lastRowLastColumn="0"/>
            <w:tcW w:w="4707" w:type="dxa"/>
          </w:tcPr>
          <w:p w14:paraId="24751B82" w14:textId="77777777" w:rsidR="00A01A5F" w:rsidRDefault="00A01A5F" w:rsidP="00457A98">
            <w:pPr>
              <w:pStyle w:val="TableParagraph"/>
            </w:pPr>
          </w:p>
          <w:p w14:paraId="3BAD0FB0" w14:textId="77777777" w:rsidR="00A01A5F" w:rsidRDefault="00A01A5F" w:rsidP="00457A98">
            <w:pPr>
              <w:pStyle w:val="TableParagraph"/>
              <w:spacing w:line="233" w:lineRule="exact"/>
              <w:ind w:left="1076"/>
              <w:rPr>
                <w:b w:val="0"/>
              </w:rPr>
            </w:pPr>
            <w:r>
              <w:rPr>
                <w:color w:val="252525"/>
              </w:rPr>
              <w:t>Date:</w:t>
            </w:r>
          </w:p>
        </w:tc>
      </w:tr>
    </w:tbl>
    <w:p w14:paraId="1744E8F7" w14:textId="54CFDCDC" w:rsidR="00A01A5F" w:rsidRDefault="00A01A5F" w:rsidP="00A01A5F"/>
    <w:p w14:paraId="436D9238" w14:textId="0A513940" w:rsidR="00A01A5F" w:rsidRDefault="00A01A5F" w:rsidP="00A01A5F">
      <w:r>
        <w:t>If you do not wish to sign, please write here “I refuse to sign the agreement” and sign:</w:t>
      </w:r>
      <w:r>
        <w:br/>
      </w:r>
      <w:r>
        <w:br/>
        <w:t>________________________________________________________ Signature: ____________________</w:t>
      </w:r>
    </w:p>
    <w:p w14:paraId="7866A5EE" w14:textId="169C99CA" w:rsidR="00A01A5F" w:rsidRPr="00085A6A" w:rsidRDefault="00A01A5F" w:rsidP="00A01A5F">
      <w:pPr>
        <w:pStyle w:val="S-SubHeading"/>
        <w:rPr>
          <w:rFonts w:hint="eastAsia"/>
          <w:sz w:val="28"/>
          <w:szCs w:val="28"/>
        </w:rPr>
      </w:pPr>
      <w:r>
        <w:rPr>
          <w:sz w:val="28"/>
          <w:szCs w:val="28"/>
        </w:rPr>
        <w:lastRenderedPageBreak/>
        <w:t>List of Policies</w:t>
      </w:r>
      <w:r w:rsidRPr="00085A6A">
        <w:rPr>
          <w:sz w:val="28"/>
          <w:szCs w:val="28"/>
        </w:rPr>
        <w:t>:</w:t>
      </w:r>
    </w:p>
    <w:p w14:paraId="2F66966B" w14:textId="77777777" w:rsidR="00E676A9" w:rsidRPr="001D140F" w:rsidRDefault="00E676A9" w:rsidP="00752405">
      <w:pPr>
        <w:keepLines/>
        <w:spacing w:after="0"/>
        <w:rPr>
          <w:rFonts w:cstheme="minorHAnsi"/>
        </w:rPr>
      </w:pPr>
    </w:p>
    <w:p w14:paraId="128346EC" w14:textId="5FB8E936" w:rsidR="007508D4" w:rsidRPr="00A12B99" w:rsidRDefault="00B1641F" w:rsidP="00A12B99">
      <w:pPr>
        <w:keepLines/>
        <w:spacing w:after="0"/>
        <w:rPr>
          <w:rFonts w:cstheme="minorHAnsi"/>
          <w:b/>
          <w:bCs/>
          <w:color w:val="FF0000"/>
        </w:rPr>
      </w:pPr>
      <w:r>
        <w:rPr>
          <w:rFonts w:cstheme="minorHAnsi"/>
        </w:rPr>
        <w:t>P</w:t>
      </w:r>
      <w:r w:rsidR="00A12B99">
        <w:rPr>
          <w:rFonts w:cstheme="minorHAnsi"/>
        </w:rPr>
        <w:t xml:space="preserve">lease </w:t>
      </w:r>
      <w:r w:rsidR="00B31525">
        <w:rPr>
          <w:rFonts w:cstheme="minorHAnsi"/>
        </w:rPr>
        <w:t xml:space="preserve">review </w:t>
      </w:r>
      <w:hyperlink r:id="rId20" w:history="1">
        <w:r w:rsidR="00A12B99" w:rsidRPr="00A12B99">
          <w:rPr>
            <w:rStyle w:val="Hyperlink"/>
            <w:b/>
            <w:bCs/>
            <w:color w:val="FF0000"/>
          </w:rPr>
          <w:t>Signifi Policies (sharepoint.com)</w:t>
        </w:r>
      </w:hyperlink>
      <w:r w:rsidR="00A12B99" w:rsidRPr="00A12B99">
        <w:rPr>
          <w:rFonts w:cstheme="minorHAnsi"/>
          <w:b/>
          <w:bCs/>
          <w:color w:val="FF0000"/>
        </w:rPr>
        <w:t xml:space="preserve"> </w:t>
      </w:r>
    </w:p>
    <w:p w14:paraId="387D9971" w14:textId="457446A9" w:rsidR="003874A3" w:rsidRDefault="003874A3" w:rsidP="007508D4">
      <w:pPr>
        <w:widowControl w:val="0"/>
        <w:tabs>
          <w:tab w:val="left" w:pos="660"/>
        </w:tabs>
        <w:autoSpaceDE w:val="0"/>
        <w:autoSpaceDN w:val="0"/>
        <w:spacing w:after="0" w:line="240" w:lineRule="auto"/>
        <w:ind w:right="135"/>
        <w:jc w:val="both"/>
        <w:rPr>
          <w:rFonts w:cstheme="minorHAnsi"/>
          <w:b/>
        </w:rPr>
      </w:pPr>
    </w:p>
    <w:p w14:paraId="7336CF40" w14:textId="77777777" w:rsidR="00A01A5F" w:rsidRDefault="00A01A5F">
      <w:pPr>
        <w:spacing w:after="160" w:line="259" w:lineRule="auto"/>
        <w:rPr>
          <w:rFonts w:ascii="Helvetica Neue" w:eastAsia="Helvetica Neue" w:hAnsi="Helvetica Neue" w:cs="Helvetica Neue"/>
          <w:color w:val="E33D53"/>
          <w:sz w:val="42"/>
          <w:szCs w:val="42"/>
          <w:u w:color="FFFFFF"/>
          <w:bdr w:val="nil"/>
          <w:lang w:val="en-CA" w:eastAsia="en-CA"/>
        </w:rPr>
      </w:pPr>
      <w:bookmarkStart w:id="64" w:name="_Toc510417374"/>
      <w:bookmarkStart w:id="65" w:name="_Hlk58417268"/>
      <w:bookmarkStart w:id="66" w:name="_Toc510450541"/>
      <w:bookmarkStart w:id="67" w:name="_Toc38780549"/>
      <w:r>
        <w:rPr>
          <w:rFonts w:ascii="Helvetica Neue" w:eastAsia="Helvetica Neue" w:hAnsi="Helvetica Neue" w:cs="Helvetica Neue"/>
          <w:color w:val="E33D53"/>
          <w:sz w:val="42"/>
          <w:szCs w:val="42"/>
          <w:u w:color="FFFFFF"/>
          <w:bdr w:val="nil"/>
          <w:lang w:val="en-CA" w:eastAsia="en-CA"/>
        </w:rPr>
        <w:br w:type="page"/>
      </w:r>
    </w:p>
    <w:p w14:paraId="05416998" w14:textId="2EC914FC" w:rsidR="00C61D58" w:rsidRPr="008A1958" w:rsidRDefault="00C61D58" w:rsidP="008A1958">
      <w:pPr>
        <w:spacing w:after="160" w:line="259" w:lineRule="auto"/>
        <w:rPr>
          <w:rFonts w:ascii="Helvetica Neue" w:eastAsia="Helvetica Neue" w:hAnsi="Helvetica Neue" w:cs="Helvetica Neue"/>
          <w:color w:val="E33D53"/>
          <w:sz w:val="42"/>
          <w:szCs w:val="42"/>
          <w:u w:color="FFFFFF"/>
          <w:bdr w:val="nil"/>
          <w:lang w:val="en-CA" w:eastAsia="en-CA"/>
        </w:rPr>
      </w:pPr>
      <w:r w:rsidRPr="008A1958">
        <w:rPr>
          <w:rFonts w:ascii="Helvetica Neue" w:eastAsia="Helvetica Neue" w:hAnsi="Helvetica Neue" w:cs="Helvetica Neue"/>
          <w:color w:val="E33D53"/>
          <w:sz w:val="42"/>
          <w:szCs w:val="42"/>
          <w:u w:color="FFFFFF"/>
          <w:bdr w:val="nil"/>
          <w:lang w:val="en-CA" w:eastAsia="en-CA"/>
        </w:rPr>
        <w:lastRenderedPageBreak/>
        <w:t>Update</w:t>
      </w:r>
      <w:r w:rsidRPr="008A1958">
        <w:rPr>
          <w:rFonts w:ascii="Helvetica Neue" w:eastAsia="Helvetica Neue" w:hAnsi="Helvetica Neue" w:cs="Helvetica Neue"/>
          <w:color w:val="E33D53"/>
          <w:sz w:val="42"/>
          <w:szCs w:val="42"/>
          <w:u w:color="FFFFFF"/>
          <w:bdr w:val="nil"/>
          <w:lang w:val="en-CA" w:eastAsia="en-CA"/>
        </w:rPr>
        <w:tab/>
      </w:r>
    </w:p>
    <w:p w14:paraId="397CA3AB" w14:textId="182C0CC7" w:rsidR="00C61D58" w:rsidRDefault="00C61D58" w:rsidP="00C61D58">
      <w:pPr>
        <w:keepLines/>
        <w:spacing w:after="0"/>
        <w:rPr>
          <w:rFonts w:ascii="Helvetica Neue" w:eastAsia="Arial Unicode MS" w:hAnsi="Helvetica Neue" w:cs="Arial Unicode MS" w:hint="eastAsia"/>
          <w:color w:val="000000"/>
          <w:sz w:val="24"/>
          <w:szCs w:val="24"/>
          <w:u w:color="000000"/>
        </w:rPr>
      </w:pPr>
      <w:r w:rsidRPr="00FF4655">
        <w:rPr>
          <w:rFonts w:ascii="Helvetica Neue" w:eastAsia="Arial Unicode MS" w:hAnsi="Helvetica Neue" w:cs="Arial Unicode MS"/>
          <w:color w:val="000000"/>
          <w:sz w:val="24"/>
          <w:szCs w:val="24"/>
          <w:u w:color="000000"/>
        </w:rPr>
        <w:t xml:space="preserve">This </w:t>
      </w:r>
      <w:r w:rsidR="00A01A5F">
        <w:rPr>
          <w:rFonts w:ascii="Helvetica Neue" w:eastAsia="Arial Unicode MS" w:hAnsi="Helvetica Neue" w:cs="Arial Unicode MS"/>
          <w:color w:val="000000"/>
          <w:sz w:val="24"/>
          <w:szCs w:val="24"/>
          <w:u w:color="000000"/>
        </w:rPr>
        <w:t>document</w:t>
      </w:r>
      <w:r w:rsidRPr="00FF4655">
        <w:rPr>
          <w:rFonts w:ascii="Helvetica Neue" w:eastAsia="Arial Unicode MS" w:hAnsi="Helvetica Neue" w:cs="Arial Unicode MS"/>
          <w:color w:val="000000"/>
          <w:sz w:val="24"/>
          <w:szCs w:val="24"/>
          <w:u w:color="000000"/>
        </w:rPr>
        <w:t xml:space="preserve"> will be reviewed and updated annually or upon material changes to Signifi business rules, technology processes, organizational goals, or information security objectives to ensure its continuing suitability, adequacy, and effectiveness.</w:t>
      </w:r>
      <w:bookmarkEnd w:id="64"/>
    </w:p>
    <w:p w14:paraId="780E1AC2" w14:textId="77777777" w:rsidR="00C61D58" w:rsidRDefault="00C61D58" w:rsidP="00C61D58">
      <w:pPr>
        <w:keepLines/>
        <w:spacing w:after="0"/>
        <w:rPr>
          <w:rFonts w:ascii="Helvetica Neue" w:eastAsia="Arial Unicode MS" w:hAnsi="Helvetica Neue" w:cs="Arial Unicode MS" w:hint="eastAsia"/>
          <w:color w:val="000000"/>
          <w:sz w:val="24"/>
          <w:szCs w:val="24"/>
          <w:u w:color="000000"/>
        </w:rPr>
      </w:pPr>
    </w:p>
    <w:bookmarkEnd w:id="65"/>
    <w:p w14:paraId="1813889D" w14:textId="6B3A201A" w:rsidR="00AE0465" w:rsidRPr="00623D8B" w:rsidRDefault="00AE0465" w:rsidP="00161F73">
      <w:pPr>
        <w:pStyle w:val="S-Heading"/>
      </w:pPr>
      <w:r w:rsidRPr="00623D8B">
        <w:t>Revision History</w:t>
      </w:r>
      <w:bookmarkEnd w:id="66"/>
      <w:bookmarkEnd w:id="67"/>
    </w:p>
    <w:tbl>
      <w:tblPr>
        <w:tblStyle w:val="TableGrid"/>
        <w:tblpPr w:leftFromText="180" w:rightFromText="180" w:vertAnchor="text" w:horzAnchor="margin" w:tblpY="495"/>
        <w:tblW w:w="9533" w:type="dxa"/>
        <w:tblLook w:val="04A0" w:firstRow="1" w:lastRow="0" w:firstColumn="1" w:lastColumn="0" w:noHBand="0" w:noVBand="1"/>
      </w:tblPr>
      <w:tblGrid>
        <w:gridCol w:w="1397"/>
        <w:gridCol w:w="1741"/>
        <w:gridCol w:w="3894"/>
        <w:gridCol w:w="2501"/>
      </w:tblGrid>
      <w:tr w:rsidR="00636B58" w14:paraId="47A038CF" w14:textId="77777777" w:rsidTr="00C61D58">
        <w:trPr>
          <w:trHeight w:val="673"/>
        </w:trPr>
        <w:tc>
          <w:tcPr>
            <w:tcW w:w="1397" w:type="dxa"/>
            <w:shd w:val="clear" w:color="auto" w:fill="auto"/>
          </w:tcPr>
          <w:p w14:paraId="3E3DD1B8" w14:textId="77777777" w:rsidR="00636B58" w:rsidRPr="00477BCF" w:rsidRDefault="00636B58" w:rsidP="00161F73">
            <w:pPr>
              <w:pStyle w:val="S-Table-Heading"/>
              <w:rPr>
                <w:rFonts w:hint="eastAsia"/>
              </w:rPr>
            </w:pPr>
            <w:r w:rsidRPr="004B15CB">
              <w:t>VERSION</w:t>
            </w:r>
          </w:p>
        </w:tc>
        <w:tc>
          <w:tcPr>
            <w:tcW w:w="1741" w:type="dxa"/>
            <w:shd w:val="clear" w:color="auto" w:fill="auto"/>
          </w:tcPr>
          <w:p w14:paraId="64A343CD" w14:textId="77777777" w:rsidR="00636B58" w:rsidRPr="00477BCF" w:rsidRDefault="00636B58" w:rsidP="00161F73">
            <w:pPr>
              <w:pStyle w:val="S-Table-Heading"/>
              <w:rPr>
                <w:rFonts w:hint="eastAsia"/>
              </w:rPr>
            </w:pPr>
            <w:r w:rsidRPr="004B15CB">
              <w:t>DATE</w:t>
            </w:r>
          </w:p>
        </w:tc>
        <w:tc>
          <w:tcPr>
            <w:tcW w:w="3894" w:type="dxa"/>
            <w:shd w:val="clear" w:color="auto" w:fill="auto"/>
          </w:tcPr>
          <w:p w14:paraId="666D0602" w14:textId="77777777" w:rsidR="00636B58" w:rsidRPr="00161F73" w:rsidRDefault="00636B58" w:rsidP="00161F73">
            <w:pPr>
              <w:pStyle w:val="S-Table-Heading"/>
              <w:rPr>
                <w:rFonts w:hint="eastAsia"/>
              </w:rPr>
            </w:pPr>
            <w:r w:rsidRPr="00161F73">
              <w:t>SUMMARY OF CHANGE</w:t>
            </w:r>
          </w:p>
        </w:tc>
        <w:tc>
          <w:tcPr>
            <w:tcW w:w="2501" w:type="dxa"/>
            <w:shd w:val="clear" w:color="auto" w:fill="auto"/>
          </w:tcPr>
          <w:p w14:paraId="7F8C6233" w14:textId="77777777" w:rsidR="00636B58" w:rsidRPr="00161F73" w:rsidRDefault="00636B58" w:rsidP="00161F73">
            <w:pPr>
              <w:pStyle w:val="S-Table-Heading"/>
              <w:rPr>
                <w:rFonts w:hint="eastAsia"/>
              </w:rPr>
            </w:pPr>
            <w:r w:rsidRPr="00161F73">
              <w:t>CHANGED BY</w:t>
            </w:r>
          </w:p>
        </w:tc>
      </w:tr>
      <w:tr w:rsidR="007508D4" w14:paraId="6F78EDF0"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0AA2C81A" w14:textId="6B18E0C9" w:rsidR="007508D4" w:rsidRDefault="007508D4" w:rsidP="00161F73">
            <w:pPr>
              <w:pStyle w:val="S-Table-Cells"/>
              <w:rPr>
                <w:rFonts w:hint="eastAsia"/>
              </w:rPr>
            </w:pPr>
            <w:r>
              <w:t>1.0</w:t>
            </w:r>
          </w:p>
        </w:tc>
        <w:tc>
          <w:tcPr>
            <w:tcW w:w="1741" w:type="dxa"/>
            <w:tcBorders>
              <w:top w:val="single" w:sz="4" w:space="0" w:color="auto"/>
              <w:left w:val="single" w:sz="4" w:space="0" w:color="auto"/>
              <w:bottom w:val="single" w:sz="4" w:space="0" w:color="auto"/>
              <w:right w:val="single" w:sz="4" w:space="0" w:color="auto"/>
            </w:tcBorders>
          </w:tcPr>
          <w:p w14:paraId="21E33443" w14:textId="7FCBAA3A" w:rsidR="007508D4" w:rsidRDefault="007508D4" w:rsidP="00161F73">
            <w:pPr>
              <w:pStyle w:val="S-Table-Cells"/>
              <w:rPr>
                <w:rFonts w:hint="eastAsia"/>
              </w:rPr>
            </w:pPr>
            <w:r>
              <w:t>2020-12-30</w:t>
            </w:r>
          </w:p>
        </w:tc>
        <w:tc>
          <w:tcPr>
            <w:tcW w:w="3894" w:type="dxa"/>
            <w:tcBorders>
              <w:top w:val="single" w:sz="4" w:space="0" w:color="auto"/>
              <w:left w:val="single" w:sz="4" w:space="0" w:color="auto"/>
              <w:bottom w:val="single" w:sz="4" w:space="0" w:color="auto"/>
              <w:right w:val="single" w:sz="4" w:space="0" w:color="auto"/>
            </w:tcBorders>
          </w:tcPr>
          <w:p w14:paraId="2458A544" w14:textId="3D7A9819" w:rsidR="007508D4" w:rsidRDefault="007508D4" w:rsidP="00161F73">
            <w:pPr>
              <w:pStyle w:val="S-Table-Cells"/>
              <w:rPr>
                <w:rFonts w:hint="eastAsia"/>
              </w:rPr>
            </w:pPr>
            <w:r>
              <w:t>New template</w:t>
            </w:r>
          </w:p>
        </w:tc>
        <w:tc>
          <w:tcPr>
            <w:tcW w:w="2501" w:type="dxa"/>
            <w:tcBorders>
              <w:top w:val="single" w:sz="4" w:space="0" w:color="auto"/>
              <w:left w:val="single" w:sz="4" w:space="0" w:color="auto"/>
              <w:bottom w:val="single" w:sz="4" w:space="0" w:color="auto"/>
              <w:right w:val="single" w:sz="4" w:space="0" w:color="auto"/>
            </w:tcBorders>
          </w:tcPr>
          <w:p w14:paraId="77C8DAA5" w14:textId="5044D036" w:rsidR="007508D4" w:rsidRPr="00477BCF" w:rsidRDefault="007508D4" w:rsidP="00161F73">
            <w:pPr>
              <w:pStyle w:val="S-Table-Cells"/>
              <w:rPr>
                <w:rFonts w:hint="eastAsia"/>
              </w:rPr>
            </w:pPr>
            <w:r>
              <w:t>Sameen Shaikh</w:t>
            </w:r>
          </w:p>
        </w:tc>
      </w:tr>
      <w:tr w:rsidR="00F14975" w14:paraId="6922DAB5"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543A90D7" w14:textId="2468E55A" w:rsidR="00F14975" w:rsidRDefault="00F14975" w:rsidP="00161F73">
            <w:pPr>
              <w:pStyle w:val="S-Table-Cells"/>
              <w:rPr>
                <w:rFonts w:hint="eastAsia"/>
              </w:rPr>
            </w:pPr>
            <w:r>
              <w:t>1.01</w:t>
            </w:r>
          </w:p>
        </w:tc>
        <w:tc>
          <w:tcPr>
            <w:tcW w:w="1741" w:type="dxa"/>
            <w:tcBorders>
              <w:top w:val="single" w:sz="4" w:space="0" w:color="auto"/>
              <w:left w:val="single" w:sz="4" w:space="0" w:color="auto"/>
              <w:bottom w:val="single" w:sz="4" w:space="0" w:color="auto"/>
              <w:right w:val="single" w:sz="4" w:space="0" w:color="auto"/>
            </w:tcBorders>
          </w:tcPr>
          <w:p w14:paraId="65D36FBB" w14:textId="27108C12" w:rsidR="00F14975" w:rsidRDefault="00F14975" w:rsidP="00161F73">
            <w:pPr>
              <w:pStyle w:val="S-Table-Cells"/>
              <w:rPr>
                <w:rFonts w:hint="eastAsia"/>
              </w:rPr>
            </w:pPr>
            <w:r>
              <w:t>202</w:t>
            </w:r>
            <w:r w:rsidR="00A01A5F">
              <w:t>0</w:t>
            </w:r>
            <w:r>
              <w:t>-</w:t>
            </w:r>
            <w:r w:rsidR="00A01A5F">
              <w:t>12</w:t>
            </w:r>
            <w:r>
              <w:t>-</w:t>
            </w:r>
            <w:r w:rsidR="00A01A5F">
              <w:t>31</w:t>
            </w:r>
          </w:p>
        </w:tc>
        <w:tc>
          <w:tcPr>
            <w:tcW w:w="3894" w:type="dxa"/>
            <w:tcBorders>
              <w:top w:val="single" w:sz="4" w:space="0" w:color="auto"/>
              <w:left w:val="single" w:sz="4" w:space="0" w:color="auto"/>
              <w:bottom w:val="single" w:sz="4" w:space="0" w:color="auto"/>
              <w:right w:val="single" w:sz="4" w:space="0" w:color="auto"/>
            </w:tcBorders>
          </w:tcPr>
          <w:p w14:paraId="7B723AC9" w14:textId="054D7C9E" w:rsidR="00F14975" w:rsidRDefault="00F14975" w:rsidP="00161F73">
            <w:pPr>
              <w:pStyle w:val="S-Table-Cells"/>
              <w:rPr>
                <w:rFonts w:hint="eastAsia"/>
              </w:rPr>
            </w:pPr>
            <w:r>
              <w:t xml:space="preserve">Added </w:t>
            </w:r>
            <w:r w:rsidR="00A01A5F">
              <w:t xml:space="preserve">acceptance </w:t>
            </w:r>
            <w:r>
              <w:t>wording</w:t>
            </w:r>
          </w:p>
        </w:tc>
        <w:tc>
          <w:tcPr>
            <w:tcW w:w="2501" w:type="dxa"/>
            <w:tcBorders>
              <w:top w:val="single" w:sz="4" w:space="0" w:color="auto"/>
              <w:left w:val="single" w:sz="4" w:space="0" w:color="auto"/>
              <w:bottom w:val="single" w:sz="4" w:space="0" w:color="auto"/>
              <w:right w:val="single" w:sz="4" w:space="0" w:color="auto"/>
            </w:tcBorders>
          </w:tcPr>
          <w:p w14:paraId="684639C3" w14:textId="23C988BB" w:rsidR="00F14975" w:rsidRDefault="00F14975" w:rsidP="00161F73">
            <w:pPr>
              <w:pStyle w:val="S-Table-Cells"/>
              <w:rPr>
                <w:rFonts w:hint="eastAsia"/>
              </w:rPr>
            </w:pPr>
            <w:r>
              <w:t>Razvan Anghelidi</w:t>
            </w:r>
          </w:p>
        </w:tc>
      </w:tr>
      <w:tr w:rsidR="00D33106" w14:paraId="245D6DA2"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45C2CD61" w14:textId="523E4812" w:rsidR="00D33106" w:rsidRDefault="00D33106" w:rsidP="00D33106">
            <w:pPr>
              <w:pStyle w:val="S-Table-Cells"/>
              <w:rPr>
                <w:rFonts w:hint="eastAsia"/>
              </w:rPr>
            </w:pPr>
            <w:r>
              <w:t>1.02</w:t>
            </w:r>
          </w:p>
        </w:tc>
        <w:tc>
          <w:tcPr>
            <w:tcW w:w="1741" w:type="dxa"/>
            <w:tcBorders>
              <w:top w:val="single" w:sz="4" w:space="0" w:color="auto"/>
              <w:left w:val="single" w:sz="4" w:space="0" w:color="auto"/>
              <w:bottom w:val="single" w:sz="4" w:space="0" w:color="auto"/>
              <w:right w:val="single" w:sz="4" w:space="0" w:color="auto"/>
            </w:tcBorders>
          </w:tcPr>
          <w:p w14:paraId="5D4DD256" w14:textId="3CDADAD9" w:rsidR="00D33106" w:rsidRDefault="00D33106" w:rsidP="00D33106">
            <w:pPr>
              <w:pStyle w:val="S-Table-Cells"/>
              <w:rPr>
                <w:rFonts w:hint="eastAsia"/>
              </w:rPr>
            </w:pPr>
            <w:r>
              <w:t>2021-01-11</w:t>
            </w:r>
          </w:p>
        </w:tc>
        <w:tc>
          <w:tcPr>
            <w:tcW w:w="3894" w:type="dxa"/>
            <w:tcBorders>
              <w:top w:val="single" w:sz="4" w:space="0" w:color="auto"/>
              <w:left w:val="single" w:sz="4" w:space="0" w:color="auto"/>
              <w:bottom w:val="single" w:sz="4" w:space="0" w:color="auto"/>
              <w:right w:val="single" w:sz="4" w:space="0" w:color="auto"/>
            </w:tcBorders>
          </w:tcPr>
          <w:p w14:paraId="0D8B0DC1" w14:textId="21368F79" w:rsidR="00D33106" w:rsidRDefault="00D33106" w:rsidP="00D33106">
            <w:pPr>
              <w:pStyle w:val="S-Table-Cells"/>
              <w:rPr>
                <w:rFonts w:hint="eastAsia"/>
              </w:rPr>
            </w:pPr>
            <w:r>
              <w:t>Changed wording around relationship between person and Signifi</w:t>
            </w:r>
          </w:p>
        </w:tc>
        <w:tc>
          <w:tcPr>
            <w:tcW w:w="2501" w:type="dxa"/>
            <w:tcBorders>
              <w:top w:val="single" w:sz="4" w:space="0" w:color="auto"/>
              <w:left w:val="single" w:sz="4" w:space="0" w:color="auto"/>
              <w:bottom w:val="single" w:sz="4" w:space="0" w:color="auto"/>
              <w:right w:val="single" w:sz="4" w:space="0" w:color="auto"/>
            </w:tcBorders>
          </w:tcPr>
          <w:p w14:paraId="2A9B56CB" w14:textId="143B7D24" w:rsidR="00D33106" w:rsidRDefault="00D33106" w:rsidP="00D33106">
            <w:pPr>
              <w:pStyle w:val="S-Table-Cells"/>
              <w:rPr>
                <w:rFonts w:hint="eastAsia"/>
              </w:rPr>
            </w:pPr>
            <w:r>
              <w:t>Razvan Anghelidi</w:t>
            </w:r>
          </w:p>
        </w:tc>
      </w:tr>
      <w:tr w:rsidR="00F30E52" w14:paraId="49B02877" w14:textId="77777777" w:rsidTr="00D722E7">
        <w:trPr>
          <w:trHeight w:val="309"/>
          <w:ins w:id="68" w:author="Razvan Anghelidi" w:date="2022-02-14T14:34:00Z"/>
        </w:trPr>
        <w:tc>
          <w:tcPr>
            <w:tcW w:w="1397" w:type="dxa"/>
            <w:tcBorders>
              <w:top w:val="single" w:sz="4" w:space="0" w:color="auto"/>
              <w:left w:val="single" w:sz="4" w:space="0" w:color="auto"/>
              <w:bottom w:val="single" w:sz="4" w:space="0" w:color="auto"/>
              <w:right w:val="single" w:sz="4" w:space="0" w:color="auto"/>
            </w:tcBorders>
          </w:tcPr>
          <w:p w14:paraId="73E19FD4" w14:textId="77777777" w:rsidR="00F30E52" w:rsidRDefault="00F30E52" w:rsidP="00F30E52">
            <w:pPr>
              <w:pStyle w:val="S-Table-Cells"/>
              <w:rPr>
                <w:ins w:id="69" w:author="Razvan Anghelidi" w:date="2022-02-14T14:34:00Z"/>
                <w:rFonts w:hint="eastAsia"/>
              </w:rPr>
            </w:pPr>
            <w:ins w:id="70" w:author="Razvan Anghelidi" w:date="2022-02-14T14:34:00Z">
              <w:r>
                <w:t>1.03</w:t>
              </w:r>
            </w:ins>
          </w:p>
        </w:tc>
        <w:tc>
          <w:tcPr>
            <w:tcW w:w="1741" w:type="dxa"/>
            <w:tcBorders>
              <w:top w:val="single" w:sz="4" w:space="0" w:color="auto"/>
              <w:left w:val="single" w:sz="4" w:space="0" w:color="auto"/>
              <w:bottom w:val="single" w:sz="4" w:space="0" w:color="auto"/>
              <w:right w:val="single" w:sz="4" w:space="0" w:color="auto"/>
            </w:tcBorders>
          </w:tcPr>
          <w:p w14:paraId="31BD7A22" w14:textId="77777777" w:rsidR="00F30E52" w:rsidRDefault="00F30E52" w:rsidP="00F30E52">
            <w:pPr>
              <w:pStyle w:val="S-Table-Cells"/>
              <w:rPr>
                <w:ins w:id="71" w:author="Razvan Anghelidi" w:date="2022-02-14T14:34:00Z"/>
                <w:rFonts w:hint="eastAsia"/>
              </w:rPr>
            </w:pPr>
            <w:ins w:id="72" w:author="Razvan Anghelidi" w:date="2022-02-14T14:34:00Z">
              <w:r>
                <w:t>2021-08-06</w:t>
              </w:r>
            </w:ins>
          </w:p>
        </w:tc>
        <w:tc>
          <w:tcPr>
            <w:tcW w:w="3894" w:type="dxa"/>
            <w:tcBorders>
              <w:top w:val="single" w:sz="4" w:space="0" w:color="auto"/>
              <w:left w:val="single" w:sz="4" w:space="0" w:color="auto"/>
              <w:bottom w:val="single" w:sz="4" w:space="0" w:color="auto"/>
              <w:right w:val="single" w:sz="4" w:space="0" w:color="auto"/>
            </w:tcBorders>
          </w:tcPr>
          <w:p w14:paraId="4D033667" w14:textId="77777777" w:rsidR="00F30E52" w:rsidRDefault="00F30E52" w:rsidP="00F30E52">
            <w:pPr>
              <w:pStyle w:val="S-Table-Cells"/>
              <w:rPr>
                <w:ins w:id="73" w:author="Razvan Anghelidi" w:date="2022-02-14T14:34:00Z"/>
                <w:rFonts w:hint="eastAsia"/>
              </w:rPr>
            </w:pPr>
            <w:ins w:id="74" w:author="Razvan Anghelidi" w:date="2022-02-14T14:34:00Z">
              <w:r>
                <w:t>Replaced individual document links with the folder link to prevent links breaking when a new updated policy is uploaded</w:t>
              </w:r>
            </w:ins>
          </w:p>
        </w:tc>
        <w:tc>
          <w:tcPr>
            <w:tcW w:w="2501" w:type="dxa"/>
            <w:tcBorders>
              <w:top w:val="single" w:sz="4" w:space="0" w:color="auto"/>
              <w:left w:val="single" w:sz="4" w:space="0" w:color="auto"/>
              <w:bottom w:val="single" w:sz="4" w:space="0" w:color="auto"/>
              <w:right w:val="single" w:sz="4" w:space="0" w:color="auto"/>
            </w:tcBorders>
          </w:tcPr>
          <w:p w14:paraId="0F4AF546" w14:textId="77777777" w:rsidR="00F30E52" w:rsidRDefault="00F30E52" w:rsidP="00F30E52">
            <w:pPr>
              <w:pStyle w:val="S-Table-Cells"/>
              <w:rPr>
                <w:ins w:id="75" w:author="Razvan Anghelidi" w:date="2022-02-14T14:34:00Z"/>
                <w:rFonts w:hint="eastAsia"/>
              </w:rPr>
            </w:pPr>
            <w:ins w:id="76" w:author="Razvan Anghelidi" w:date="2022-02-14T14:34:00Z">
              <w:r>
                <w:t>Razvan Anghelidi</w:t>
              </w:r>
            </w:ins>
          </w:p>
        </w:tc>
      </w:tr>
      <w:tr w:rsidR="00B1641F" w14:paraId="7AF5837E" w14:textId="77777777" w:rsidTr="00C61D58">
        <w:trPr>
          <w:trHeight w:val="309"/>
        </w:trPr>
        <w:tc>
          <w:tcPr>
            <w:tcW w:w="1397" w:type="dxa"/>
            <w:tcBorders>
              <w:top w:val="single" w:sz="4" w:space="0" w:color="auto"/>
              <w:left w:val="single" w:sz="4" w:space="0" w:color="auto"/>
              <w:bottom w:val="single" w:sz="4" w:space="0" w:color="auto"/>
              <w:right w:val="single" w:sz="4" w:space="0" w:color="auto"/>
            </w:tcBorders>
          </w:tcPr>
          <w:p w14:paraId="13734903" w14:textId="75F01653" w:rsidR="00B1641F" w:rsidRDefault="00B1641F" w:rsidP="00D33106">
            <w:pPr>
              <w:pStyle w:val="S-Table-Cells"/>
              <w:rPr>
                <w:rFonts w:hint="eastAsia"/>
              </w:rPr>
            </w:pPr>
            <w:r>
              <w:t>1.0</w:t>
            </w:r>
            <w:ins w:id="77" w:author="Razvan Anghelidi" w:date="2022-02-14T14:35:00Z">
              <w:r w:rsidR="00F30E52">
                <w:t>4</w:t>
              </w:r>
            </w:ins>
            <w:del w:id="78" w:author="Razvan Anghelidi" w:date="2022-02-14T14:35:00Z">
              <w:r w:rsidDel="00F30E52">
                <w:delText>3</w:delText>
              </w:r>
            </w:del>
          </w:p>
        </w:tc>
        <w:tc>
          <w:tcPr>
            <w:tcW w:w="1741" w:type="dxa"/>
            <w:tcBorders>
              <w:top w:val="single" w:sz="4" w:space="0" w:color="auto"/>
              <w:left w:val="single" w:sz="4" w:space="0" w:color="auto"/>
              <w:bottom w:val="single" w:sz="4" w:space="0" w:color="auto"/>
              <w:right w:val="single" w:sz="4" w:space="0" w:color="auto"/>
            </w:tcBorders>
          </w:tcPr>
          <w:p w14:paraId="48C4A7E5" w14:textId="1C301234" w:rsidR="00B1641F" w:rsidRDefault="00B1641F" w:rsidP="00D33106">
            <w:pPr>
              <w:pStyle w:val="S-Table-Cells"/>
              <w:rPr>
                <w:rFonts w:hint="eastAsia"/>
              </w:rPr>
            </w:pPr>
            <w:r>
              <w:t>2021-</w:t>
            </w:r>
            <w:ins w:id="79" w:author="Razvan Anghelidi" w:date="2022-02-14T14:35:00Z">
              <w:r w:rsidR="00F30E52">
                <w:t>12</w:t>
              </w:r>
            </w:ins>
            <w:del w:id="80" w:author="Razvan Anghelidi" w:date="2022-02-14T14:35:00Z">
              <w:r w:rsidDel="00F30E52">
                <w:delText>08</w:delText>
              </w:r>
            </w:del>
            <w:r>
              <w:t>-</w:t>
            </w:r>
            <w:ins w:id="81" w:author="Razvan Anghelidi" w:date="2022-02-14T14:35:00Z">
              <w:r w:rsidR="00F30E52">
                <w:t>12</w:t>
              </w:r>
            </w:ins>
            <w:del w:id="82" w:author="Razvan Anghelidi" w:date="2022-02-14T14:35:00Z">
              <w:r w:rsidDel="00F30E52">
                <w:delText>06</w:delText>
              </w:r>
            </w:del>
          </w:p>
        </w:tc>
        <w:tc>
          <w:tcPr>
            <w:tcW w:w="3894" w:type="dxa"/>
            <w:tcBorders>
              <w:top w:val="single" w:sz="4" w:space="0" w:color="auto"/>
              <w:left w:val="single" w:sz="4" w:space="0" w:color="auto"/>
              <w:bottom w:val="single" w:sz="4" w:space="0" w:color="auto"/>
              <w:right w:val="single" w:sz="4" w:space="0" w:color="auto"/>
            </w:tcBorders>
          </w:tcPr>
          <w:p w14:paraId="3B69D1AF" w14:textId="0D10D41F" w:rsidR="00B1641F" w:rsidRDefault="00B1641F" w:rsidP="00D33106">
            <w:pPr>
              <w:pStyle w:val="S-Table-Cells"/>
              <w:rPr>
                <w:rFonts w:hint="eastAsia"/>
              </w:rPr>
            </w:pPr>
            <w:del w:id="83" w:author="Razvan Anghelidi" w:date="2022-02-14T14:35:00Z">
              <w:r w:rsidDel="00F30E52">
                <w:delText>Replaced individual document links with the folder link to prevent links breaking when a new updated policy is uploaded</w:delText>
              </w:r>
            </w:del>
            <w:ins w:id="84" w:author="Razvan Anghelidi" w:date="2022-02-14T14:35:00Z">
              <w:r w:rsidR="00F30E52">
                <w:t>Annual review</w:t>
              </w:r>
            </w:ins>
          </w:p>
        </w:tc>
        <w:tc>
          <w:tcPr>
            <w:tcW w:w="2501" w:type="dxa"/>
            <w:tcBorders>
              <w:top w:val="single" w:sz="4" w:space="0" w:color="auto"/>
              <w:left w:val="single" w:sz="4" w:space="0" w:color="auto"/>
              <w:bottom w:val="single" w:sz="4" w:space="0" w:color="auto"/>
              <w:right w:val="single" w:sz="4" w:space="0" w:color="auto"/>
            </w:tcBorders>
          </w:tcPr>
          <w:p w14:paraId="659E0A14" w14:textId="177AE8FD" w:rsidR="00B1641F" w:rsidRDefault="00B1641F" w:rsidP="00D33106">
            <w:pPr>
              <w:pStyle w:val="S-Table-Cells"/>
              <w:rPr>
                <w:rFonts w:hint="eastAsia"/>
              </w:rPr>
            </w:pPr>
            <w:del w:id="85" w:author="Razvan Anghelidi" w:date="2022-02-14T14:35:00Z">
              <w:r w:rsidDel="00F30E52">
                <w:delText>Razvan Anghelidi</w:delText>
              </w:r>
            </w:del>
            <w:ins w:id="86" w:author="Razvan Anghelidi" w:date="2022-02-14T14:35:00Z">
              <w:r w:rsidR="00F30E52">
                <w:t>Hadeel AlZuhairi</w:t>
              </w:r>
            </w:ins>
          </w:p>
        </w:tc>
      </w:tr>
    </w:tbl>
    <w:p w14:paraId="1979E6DF" w14:textId="35528D84" w:rsidR="00AE0465" w:rsidRDefault="00AE0465" w:rsidP="00636B58"/>
    <w:p w14:paraId="749AB8EC" w14:textId="77777777" w:rsidR="00AE0465" w:rsidRDefault="00AE0465" w:rsidP="00AE0465">
      <w:pPr>
        <w:ind w:firstLine="720"/>
      </w:pPr>
    </w:p>
    <w:p w14:paraId="3889EDDF" w14:textId="31A00189" w:rsidR="00BD3BF3" w:rsidRDefault="00AE0465">
      <w:r>
        <w:t xml:space="preserve"> </w:t>
      </w:r>
    </w:p>
    <w:sectPr w:rsidR="00BD3BF3" w:rsidSect="00161F73">
      <w:headerReference w:type="default" r:id="rId21"/>
      <w:pgSz w:w="12240" w:h="15840"/>
      <w:pgMar w:top="1998" w:right="1440" w:bottom="1440" w:left="1440" w:header="709" w:footer="115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37EE2" w14:textId="77777777" w:rsidR="007B31E0" w:rsidRDefault="007B31E0" w:rsidP="00AE0465">
      <w:pPr>
        <w:spacing w:after="0" w:line="240" w:lineRule="auto"/>
      </w:pPr>
      <w:r>
        <w:separator/>
      </w:r>
    </w:p>
  </w:endnote>
  <w:endnote w:type="continuationSeparator" w:id="0">
    <w:p w14:paraId="7859A0C1" w14:textId="77777777" w:rsidR="007B31E0" w:rsidRDefault="007B31E0" w:rsidP="00AE0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Narrow">
    <w:altName w:val="Arial"/>
    <w:charset w:val="00"/>
    <w:family w:val="swiss"/>
    <w:pitch w:val="variable"/>
  </w:font>
  <w:font w:name="Tw Cen MT Condensed Extra Bold">
    <w:panose1 w:val="020B0803020202020204"/>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ZWAdobeF">
    <w:altName w:val="Times New Roman"/>
    <w:charset w:val="00"/>
    <w:family w:val="auto"/>
    <w:pitch w:val="variable"/>
    <w:sig w:usb0="00000000"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roman"/>
    <w:pitch w:val="default"/>
  </w:font>
  <w:font w:name="Helvetica Neue Medium">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7BC1" w14:textId="77777777" w:rsidR="00754A85" w:rsidRDefault="00754A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8F0FE" w14:textId="77777777" w:rsidR="00754A85" w:rsidRDefault="00754A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DB2BC6" w14:textId="77777777" w:rsidR="00754A85" w:rsidRDefault="00754A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3BA33" w14:textId="58361A68" w:rsidR="00EE0B3C" w:rsidRPr="00F23D67" w:rsidRDefault="007B31E0" w:rsidP="00DE6ED7">
    <w:pPr>
      <w:pStyle w:val="Footer"/>
      <w:rPr>
        <w:rFonts w:ascii="Helvetica" w:eastAsia="Arial Unicode MS" w:hAnsi="Helvetica" w:cs="Arial Unicode MS"/>
        <w:color w:val="000000"/>
        <w:sz w:val="20"/>
        <w:szCs w:val="20"/>
        <w:bdr w:val="nil"/>
        <w:lang w:eastAsia="en-CA"/>
      </w:rPr>
    </w:pPr>
  </w:p>
  <w:p w14:paraId="126B1610" w14:textId="11BEDF76" w:rsidR="00EE0B3C" w:rsidRPr="00F23D67" w:rsidRDefault="007B31E0" w:rsidP="00DE6ED7">
    <w:pPr>
      <w:pStyle w:val="Footer"/>
      <w:rPr>
        <w:rFonts w:ascii="Helvetica" w:eastAsia="Arial Unicode MS" w:hAnsi="Helvetica" w:cs="Arial Unicode MS"/>
        <w:color w:val="000000"/>
        <w:sz w:val="20"/>
        <w:szCs w:val="20"/>
        <w:bdr w:val="nil"/>
        <w:lang w:eastAsia="en-CA"/>
      </w:rPr>
    </w:pPr>
    <w:r>
      <w:rPr>
        <w:rFonts w:ascii="Helvetica" w:eastAsia="Arial Unicode MS" w:hAnsi="Helvetica" w:cs="Arial Unicode MS"/>
        <w:color w:val="000000"/>
        <w:sz w:val="20"/>
        <w:szCs w:val="20"/>
        <w:bdr w:val="nil"/>
        <w:lang w:eastAsia="en-CA"/>
      </w:rPr>
      <w:pict w14:anchorId="4BE7D6C8">
        <v:rect id="_x0000_i1026" style="width:0;height:1.5pt" o:hralign="center" o:hrstd="t" o:hr="t" fillcolor="#a0a0a0" stroked="f"/>
      </w:pict>
    </w:r>
    <w:r w:rsidR="00C62AE5" w:rsidRPr="00F23D67">
      <w:rPr>
        <w:rFonts w:ascii="Helvetica" w:eastAsia="Arial Unicode MS" w:hAnsi="Helvetica" w:cs="Arial Unicode MS"/>
        <w:color w:val="000000"/>
        <w:sz w:val="20"/>
        <w:szCs w:val="20"/>
        <w:bdr w:val="nil"/>
        <w:lang w:eastAsia="en-CA"/>
      </w:rPr>
      <w:t xml:space="preserve"> </w:t>
    </w:r>
    <w:r w:rsidR="00F14975">
      <w:rPr>
        <w:rFonts w:ascii="Helvetica" w:eastAsia="Arial Unicode MS" w:hAnsi="Helvetica" w:cs="Arial Unicode MS"/>
        <w:color w:val="000000"/>
        <w:sz w:val="20"/>
        <w:szCs w:val="20"/>
        <w:bdr w:val="nil"/>
        <w:lang w:eastAsia="en-CA"/>
      </w:rPr>
      <w:t>Company Policies Acceptance Form</w:t>
    </w:r>
    <w:r w:rsidR="00C62AE5" w:rsidRPr="00F23D67">
      <w:rPr>
        <w:rFonts w:ascii="Helvetica" w:eastAsia="Arial Unicode MS" w:hAnsi="Helvetica" w:cs="Arial Unicode MS"/>
        <w:color w:val="000000"/>
        <w:sz w:val="20"/>
        <w:szCs w:val="20"/>
        <w:bdr w:val="nil"/>
        <w:lang w:eastAsia="en-CA"/>
      </w:rPr>
      <w:tab/>
    </w:r>
    <w:r w:rsidR="00C62AE5" w:rsidRPr="00F23D67">
      <w:rPr>
        <w:rFonts w:ascii="Helvetica" w:eastAsia="Arial Unicode MS" w:hAnsi="Helvetica" w:cs="Arial Unicode MS"/>
        <w:color w:val="000000"/>
        <w:sz w:val="20"/>
        <w:szCs w:val="20"/>
        <w:bdr w:val="nil"/>
        <w:lang w:eastAsia="en-CA"/>
      </w:rPr>
      <w:fldChar w:fldCharType="begin"/>
    </w:r>
    <w:r w:rsidR="00C62AE5" w:rsidRPr="00F23D67">
      <w:rPr>
        <w:rFonts w:ascii="Helvetica" w:eastAsia="Arial Unicode MS" w:hAnsi="Helvetica" w:cs="Arial Unicode MS"/>
        <w:color w:val="000000"/>
        <w:sz w:val="20"/>
        <w:szCs w:val="20"/>
        <w:bdr w:val="nil"/>
        <w:lang w:eastAsia="en-CA"/>
      </w:rPr>
      <w:instrText xml:space="preserve"> PAGE   \* MERGEFORMAT </w:instrText>
    </w:r>
    <w:r w:rsidR="00C62AE5" w:rsidRPr="00F23D67">
      <w:rPr>
        <w:rFonts w:ascii="Helvetica" w:eastAsia="Arial Unicode MS" w:hAnsi="Helvetica" w:cs="Arial Unicode MS"/>
        <w:color w:val="000000"/>
        <w:sz w:val="20"/>
        <w:szCs w:val="20"/>
        <w:bdr w:val="nil"/>
        <w:lang w:eastAsia="en-CA"/>
      </w:rPr>
      <w:fldChar w:fldCharType="separate"/>
    </w:r>
    <w:r w:rsidR="00C62AE5" w:rsidRPr="00F23D67">
      <w:rPr>
        <w:rFonts w:ascii="Helvetica" w:eastAsia="Arial Unicode MS" w:hAnsi="Helvetica" w:cs="Arial Unicode MS"/>
        <w:color w:val="000000"/>
        <w:sz w:val="20"/>
        <w:szCs w:val="20"/>
        <w:bdr w:val="nil"/>
        <w:lang w:eastAsia="en-CA"/>
      </w:rPr>
      <w:t>ii</w:t>
    </w:r>
    <w:r w:rsidR="00C62AE5" w:rsidRPr="00F23D67">
      <w:rPr>
        <w:rFonts w:ascii="Helvetica" w:eastAsia="Arial Unicode MS" w:hAnsi="Helvetica" w:cs="Arial Unicode MS"/>
        <w:color w:val="000000"/>
        <w:sz w:val="20"/>
        <w:szCs w:val="20"/>
        <w:bdr w:val="nil"/>
        <w:lang w:eastAsia="en-C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E3466" w14:textId="77777777" w:rsidR="007B31E0" w:rsidRDefault="007B31E0" w:rsidP="00AE0465">
      <w:pPr>
        <w:spacing w:after="0" w:line="240" w:lineRule="auto"/>
      </w:pPr>
      <w:r>
        <w:separator/>
      </w:r>
    </w:p>
  </w:footnote>
  <w:footnote w:type="continuationSeparator" w:id="0">
    <w:p w14:paraId="4DA5DCC3" w14:textId="77777777" w:rsidR="007B31E0" w:rsidRDefault="007B31E0" w:rsidP="00AE04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89D30" w14:textId="77777777" w:rsidR="00754A85" w:rsidRDefault="00754A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9A085" w14:textId="3638BAEF" w:rsidR="00754A85" w:rsidRDefault="00754A85">
    <w:pPr>
      <w:pStyle w:val="Header"/>
    </w:pPr>
    <w:r>
      <w:rPr>
        <w:noProof/>
      </w:rPr>
      <mc:AlternateContent>
        <mc:Choice Requires="wps">
          <w:drawing>
            <wp:anchor distT="0" distB="0" distL="114300" distR="114300" simplePos="0" relativeHeight="251659264" behindDoc="0" locked="0" layoutInCell="0" allowOverlap="1" wp14:anchorId="396822E3" wp14:editId="304F4692">
              <wp:simplePos x="0" y="0"/>
              <wp:positionH relativeFrom="page">
                <wp:posOffset>0</wp:posOffset>
              </wp:positionH>
              <wp:positionV relativeFrom="page">
                <wp:posOffset>190500</wp:posOffset>
              </wp:positionV>
              <wp:extent cx="7772400" cy="273050"/>
              <wp:effectExtent l="0" t="0" r="0" b="12700"/>
              <wp:wrapNone/>
              <wp:docPr id="1" name="MSIPCMb0b44c8bb7829441d549e021" descr="{&quot;HashCode&quot;:143175604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F7B46C" w14:textId="3D173694"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96822E3" id="_x0000_t202" coordsize="21600,21600" o:spt="202" path="m,l,21600r21600,l21600,xe">
              <v:stroke joinstyle="miter"/>
              <v:path gradientshapeok="t" o:connecttype="rect"/>
            </v:shapetype>
            <v:shape id="MSIPCMb0b44c8bb7829441d549e021" o:spid="_x0000_s1029" type="#_x0000_t202" alt="{&quot;HashCode&quot;:1431756048,&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" o:allowincell="f" filled="f" stroked="f" strokeweight=".5pt">
              <v:fill o:detectmouseclick="t"/>
              <v:textbox inset="20pt,0,,0">
                <w:txbxContent>
                  <w:p w14:paraId="60F7B46C" w14:textId="3D173694"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4C174" w14:textId="77777777" w:rsidR="00754A85" w:rsidRDefault="00754A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795EC" w14:textId="4E20283A" w:rsidR="00EE0B3C" w:rsidRDefault="00754A85" w:rsidP="00161F73">
    <w:pPr>
      <w:pStyle w:val="Header"/>
      <w:ind w:hanging="567"/>
    </w:pPr>
    <w:r>
      <w:rPr>
        <w:noProof/>
      </w:rPr>
      <mc:AlternateContent>
        <mc:Choice Requires="wps">
          <w:drawing>
            <wp:anchor distT="0" distB="0" distL="114300" distR="114300" simplePos="0" relativeHeight="251660288" behindDoc="0" locked="0" layoutInCell="0" allowOverlap="1" wp14:anchorId="42B420D9" wp14:editId="0C306826">
              <wp:simplePos x="0" y="0"/>
              <wp:positionH relativeFrom="page">
                <wp:posOffset>0</wp:posOffset>
              </wp:positionH>
              <wp:positionV relativeFrom="page">
                <wp:posOffset>190500</wp:posOffset>
              </wp:positionV>
              <wp:extent cx="7772400" cy="273050"/>
              <wp:effectExtent l="0" t="0" r="0" b="12700"/>
              <wp:wrapNone/>
              <wp:docPr id="2" name="MSIPCMcd134104925225ec34b6604d" descr="{&quot;HashCode&quot;:1431756048,&quot;Height&quot;:792.0,&quot;Width&quot;:612.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F4E7DE" w14:textId="648EB30E"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2B420D9" id="_x0000_t202" coordsize="21600,21600" o:spt="202" path="m,l,21600r21600,l21600,xe">
              <v:stroke joinstyle="miter"/>
              <v:path gradientshapeok="t" o:connecttype="rect"/>
            </v:shapetype>
            <v:shape id="MSIPCMcd134104925225ec34b6604d" o:spid="_x0000_s1030" type="#_x0000_t202" alt="{&quot;HashCode&quot;:1431756048,&quot;Height&quot;:792.0,&quot;Width&quot;:612.0,&quot;Placement&quot;:&quot;Header&quot;,&quot;Index&quot;:&quot;Primary&quot;,&quot;Section&quot;:2,&quot;Top&quot;:0.0,&quot;Left&quot;:0.0}" style="position:absolute;margin-left:0;margin-top:15pt;width:612pt;height:21.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" o:allowincell="f" filled="f" stroked="f" strokeweight=".5pt">
              <v:fill o:detectmouseclick="t"/>
              <v:textbox inset="20pt,0,,0">
                <w:txbxContent>
                  <w:p w14:paraId="39F4E7DE" w14:textId="648EB30E"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v:textbox>
              <w10:wrap anchorx="page" anchory="page"/>
            </v:shape>
          </w:pict>
        </mc:Fallback>
      </mc:AlternateContent>
    </w:r>
    <w:r w:rsidR="00161F73">
      <w:rPr>
        <w:noProof/>
      </w:rPr>
      <w:drawing>
        <wp:inline distT="0" distB="0" distL="0" distR="0" wp14:anchorId="2A964E8D" wp14:editId="63504F1D">
          <wp:extent cx="1371600" cy="340555"/>
          <wp:effectExtent l="0" t="0" r="0" b="2540"/>
          <wp:docPr id="18" name="Picture 18"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33C5F" w14:textId="15E3AE6C" w:rsidR="00EE0B3C" w:rsidRDefault="00754A85" w:rsidP="00161F73">
    <w:pPr>
      <w:pStyle w:val="Header"/>
      <w:ind w:hanging="567"/>
    </w:pPr>
    <w:r>
      <w:rPr>
        <w:noProof/>
      </w:rPr>
      <mc:AlternateContent>
        <mc:Choice Requires="wps">
          <w:drawing>
            <wp:anchor distT="0" distB="0" distL="114300" distR="114300" simplePos="0" relativeHeight="251661312" behindDoc="0" locked="0" layoutInCell="0" allowOverlap="1" wp14:anchorId="5AA71BEE" wp14:editId="1F0225DB">
              <wp:simplePos x="0" y="0"/>
              <wp:positionH relativeFrom="page">
                <wp:posOffset>0</wp:posOffset>
              </wp:positionH>
              <wp:positionV relativeFrom="page">
                <wp:posOffset>190500</wp:posOffset>
              </wp:positionV>
              <wp:extent cx="7772400" cy="273050"/>
              <wp:effectExtent l="0" t="0" r="0" b="12700"/>
              <wp:wrapNone/>
              <wp:docPr id="3" name="MSIPCMbcc14af7b5fb3a8706c58abd" descr="{&quot;HashCode&quot;:1431756048,&quot;Height&quot;:792.0,&quot;Width&quot;:612.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925FE0" w14:textId="09F4D9FE"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AA71BEE" id="_x0000_t202" coordsize="21600,21600" o:spt="202" path="m,l,21600r21600,l21600,xe">
              <v:stroke joinstyle="miter"/>
              <v:path gradientshapeok="t" o:connecttype="rect"/>
            </v:shapetype>
            <v:shape id="MSIPCMbcc14af7b5fb3a8706c58abd" o:spid="_x0000_s1031" type="#_x0000_t202" alt="{&quot;HashCode&quot;:1431756048,&quot;Height&quot;:792.0,&quot;Width&quot;:612.0,&quot;Placement&quot;:&quot;Header&quot;,&quot;Index&quot;:&quot;Primary&quot;,&quot;Section&quot;:3,&quot;Top&quot;:0.0,&quot;Left&quot;:0.0}" style="position:absolute;margin-left:0;margin-top:15pt;width:612pt;height:21.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" o:allowincell="f" filled="f" stroked="f" strokeweight=".5pt">
              <v:fill o:detectmouseclick="t"/>
              <v:textbox inset="20pt,0,,0">
                <w:txbxContent>
                  <w:p w14:paraId="1A925FE0" w14:textId="09F4D9FE" w:rsidR="00754A85" w:rsidRPr="00754A85" w:rsidRDefault="00754A85" w:rsidP="00754A85">
                    <w:pPr>
                      <w:spacing w:after="0"/>
                      <w:rPr>
                        <w:rFonts w:ascii="Calibri" w:hAnsi="Calibri" w:cs="Calibri"/>
                        <w:color w:val="0000FF"/>
                        <w:sz w:val="18"/>
                      </w:rPr>
                    </w:pPr>
                    <w:r w:rsidRPr="00754A85">
                      <w:rPr>
                        <w:rFonts w:ascii="Calibri" w:hAnsi="Calibri" w:cs="Calibri"/>
                        <w:color w:val="0000FF"/>
                        <w:sz w:val="18"/>
                      </w:rPr>
                      <w:t>Signifi Internal Data</w:t>
                    </w:r>
                  </w:p>
                </w:txbxContent>
              </v:textbox>
              <w10:wrap anchorx="page" anchory="page"/>
            </v:shape>
          </w:pict>
        </mc:Fallback>
      </mc:AlternateContent>
    </w:r>
    <w:r w:rsidR="00161F73">
      <w:rPr>
        <w:noProof/>
      </w:rPr>
      <w:drawing>
        <wp:inline distT="0" distB="0" distL="0" distR="0" wp14:anchorId="34C284AA" wp14:editId="25684B92">
          <wp:extent cx="1371600" cy="340555"/>
          <wp:effectExtent l="0" t="0" r="0" b="2540"/>
          <wp:docPr id="17" name="Picture 17" descr="A picture containing draw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closer-i-grey-hr.png"/>
                  <pic:cNvPicPr/>
                </pic:nvPicPr>
                <pic:blipFill>
                  <a:blip r:embed="rId1">
                    <a:extLst>
                      <a:ext uri="{28A0092B-C50C-407E-A947-70E740481C1C}">
                        <a14:useLocalDpi xmlns:a14="http://schemas.microsoft.com/office/drawing/2010/main" val="0"/>
                      </a:ext>
                    </a:extLst>
                  </a:blip>
                  <a:stretch>
                    <a:fillRect/>
                  </a:stretch>
                </pic:blipFill>
                <pic:spPr>
                  <a:xfrm>
                    <a:off x="0" y="0"/>
                    <a:ext cx="1382525" cy="34326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w14:anchorId="01AEB499" id="_x0000_i1036" style="width:0;height:1.5pt" o:hralign="center" o:bullet="t" o:hrstd="t" o:hr="t" fillcolor="#a0a0a0" stroked="f"/>
    </w:pict>
  </w:numPicBullet>
  <w:abstractNum w:abstractNumId="0" w15:restartNumberingAfterBreak="0">
    <w:nsid w:val="004633A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7902EE"/>
    <w:multiLevelType w:val="hybridMultilevel"/>
    <w:tmpl w:val="2C66C51E"/>
    <w:lvl w:ilvl="0" w:tplc="1009000F">
      <w:start w:val="1"/>
      <w:numFmt w:val="decimal"/>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2" w15:restartNumberingAfterBreak="0">
    <w:nsid w:val="0C251BCD"/>
    <w:multiLevelType w:val="hybridMultilevel"/>
    <w:tmpl w:val="C352B5BE"/>
    <w:lvl w:ilvl="0" w:tplc="04090001">
      <w:start w:val="1"/>
      <w:numFmt w:val="bullet"/>
      <w:lvlText w:val=""/>
      <w:lvlJc w:val="left"/>
      <w:pPr>
        <w:ind w:left="360" w:hanging="360"/>
      </w:pPr>
      <w:rPr>
        <w:rFonts w:ascii="Symbol" w:hAnsi="Symbol" w:hint="default"/>
      </w:rPr>
    </w:lvl>
    <w:lvl w:ilvl="1" w:tplc="D598C96A">
      <w:numFmt w:val="bullet"/>
      <w:lvlText w:val="•"/>
      <w:lvlJc w:val="left"/>
      <w:pPr>
        <w:ind w:left="1080" w:hanging="720"/>
      </w:pPr>
      <w:rPr>
        <w:rFonts w:ascii="Arial" w:eastAsia="Times New Roman" w:hAnsi="Arial"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3" w15:restartNumberingAfterBreak="0">
    <w:nsid w:val="10DE3E3A"/>
    <w:multiLevelType w:val="hybridMultilevel"/>
    <w:tmpl w:val="13168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61632"/>
    <w:multiLevelType w:val="hybridMultilevel"/>
    <w:tmpl w:val="4064A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594779A"/>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232C0"/>
    <w:multiLevelType w:val="multilevel"/>
    <w:tmpl w:val="46A6E2A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1FF526D3"/>
    <w:multiLevelType w:val="hybridMultilevel"/>
    <w:tmpl w:val="5552BFD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22277215"/>
    <w:multiLevelType w:val="hybridMultilevel"/>
    <w:tmpl w:val="AA2625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505A27"/>
    <w:multiLevelType w:val="hybridMultilevel"/>
    <w:tmpl w:val="B644F9BE"/>
    <w:lvl w:ilvl="0" w:tplc="04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720" w:hanging="360"/>
      </w:pPr>
      <w:rPr>
        <w:rFonts w:ascii="Courier New" w:hAnsi="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0" w15:restartNumberingAfterBreak="0">
    <w:nsid w:val="24672968"/>
    <w:multiLevelType w:val="hybridMultilevel"/>
    <w:tmpl w:val="5560BE10"/>
    <w:lvl w:ilvl="0" w:tplc="10090019">
      <w:start w:val="1"/>
      <w:numFmt w:val="lowerLetter"/>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1" w15:restartNumberingAfterBreak="0">
    <w:nsid w:val="26B81206"/>
    <w:multiLevelType w:val="multilevel"/>
    <w:tmpl w:val="44B65B18"/>
    <w:lvl w:ilvl="0">
      <w:start w:val="4"/>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29E33401"/>
    <w:multiLevelType w:val="multilevel"/>
    <w:tmpl w:val="BF803FC8"/>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440" w:hanging="1440"/>
      </w:pPr>
      <w:rPr>
        <w:rFonts w:eastAsia="Calibri" w:hint="default"/>
      </w:rPr>
    </w:lvl>
  </w:abstractNum>
  <w:abstractNum w:abstractNumId="13" w15:restartNumberingAfterBreak="0">
    <w:nsid w:val="31C472A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05545C"/>
    <w:multiLevelType w:val="hybridMultilevel"/>
    <w:tmpl w:val="316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144212"/>
    <w:multiLevelType w:val="hybridMultilevel"/>
    <w:tmpl w:val="FE78D096"/>
    <w:lvl w:ilvl="0" w:tplc="10090017">
      <w:start w:val="1"/>
      <w:numFmt w:val="lowerLetter"/>
      <w:lvlText w:val="%1)"/>
      <w:lvlJc w:val="left"/>
      <w:pPr>
        <w:ind w:left="1287" w:hanging="360"/>
      </w:pPr>
    </w:lvl>
    <w:lvl w:ilvl="1" w:tplc="10090019" w:tentative="1">
      <w:start w:val="1"/>
      <w:numFmt w:val="lowerLetter"/>
      <w:lvlText w:val="%2."/>
      <w:lvlJc w:val="left"/>
      <w:pPr>
        <w:ind w:left="2007" w:hanging="360"/>
      </w:pPr>
    </w:lvl>
    <w:lvl w:ilvl="2" w:tplc="1009001B" w:tentative="1">
      <w:start w:val="1"/>
      <w:numFmt w:val="lowerRoman"/>
      <w:lvlText w:val="%3."/>
      <w:lvlJc w:val="right"/>
      <w:pPr>
        <w:ind w:left="2727" w:hanging="180"/>
      </w:pPr>
    </w:lvl>
    <w:lvl w:ilvl="3" w:tplc="1009000F" w:tentative="1">
      <w:start w:val="1"/>
      <w:numFmt w:val="decimal"/>
      <w:lvlText w:val="%4."/>
      <w:lvlJc w:val="left"/>
      <w:pPr>
        <w:ind w:left="3447" w:hanging="360"/>
      </w:pPr>
    </w:lvl>
    <w:lvl w:ilvl="4" w:tplc="10090019" w:tentative="1">
      <w:start w:val="1"/>
      <w:numFmt w:val="lowerLetter"/>
      <w:lvlText w:val="%5."/>
      <w:lvlJc w:val="left"/>
      <w:pPr>
        <w:ind w:left="4167" w:hanging="360"/>
      </w:pPr>
    </w:lvl>
    <w:lvl w:ilvl="5" w:tplc="1009001B" w:tentative="1">
      <w:start w:val="1"/>
      <w:numFmt w:val="lowerRoman"/>
      <w:lvlText w:val="%6."/>
      <w:lvlJc w:val="right"/>
      <w:pPr>
        <w:ind w:left="4887" w:hanging="180"/>
      </w:pPr>
    </w:lvl>
    <w:lvl w:ilvl="6" w:tplc="1009000F" w:tentative="1">
      <w:start w:val="1"/>
      <w:numFmt w:val="decimal"/>
      <w:lvlText w:val="%7."/>
      <w:lvlJc w:val="left"/>
      <w:pPr>
        <w:ind w:left="5607" w:hanging="360"/>
      </w:pPr>
    </w:lvl>
    <w:lvl w:ilvl="7" w:tplc="10090019" w:tentative="1">
      <w:start w:val="1"/>
      <w:numFmt w:val="lowerLetter"/>
      <w:lvlText w:val="%8."/>
      <w:lvlJc w:val="left"/>
      <w:pPr>
        <w:ind w:left="6327" w:hanging="360"/>
      </w:pPr>
    </w:lvl>
    <w:lvl w:ilvl="8" w:tplc="1009001B" w:tentative="1">
      <w:start w:val="1"/>
      <w:numFmt w:val="lowerRoman"/>
      <w:lvlText w:val="%9."/>
      <w:lvlJc w:val="right"/>
      <w:pPr>
        <w:ind w:left="7047" w:hanging="180"/>
      </w:pPr>
    </w:lvl>
  </w:abstractNum>
  <w:abstractNum w:abstractNumId="16" w15:restartNumberingAfterBreak="0">
    <w:nsid w:val="40553366"/>
    <w:multiLevelType w:val="multilevel"/>
    <w:tmpl w:val="0F685BD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2D23C4D"/>
    <w:multiLevelType w:val="hybridMultilevel"/>
    <w:tmpl w:val="5278255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44011FF7"/>
    <w:multiLevelType w:val="hybridMultilevel"/>
    <w:tmpl w:val="EB0E1DF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82B68DC"/>
    <w:multiLevelType w:val="hybridMultilevel"/>
    <w:tmpl w:val="0582A1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4E305CB0"/>
    <w:multiLevelType w:val="hybridMultilevel"/>
    <w:tmpl w:val="338E20FE"/>
    <w:lvl w:ilvl="0" w:tplc="10090001">
      <w:start w:val="1"/>
      <w:numFmt w:val="bullet"/>
      <w:lvlText w:val=""/>
      <w:lvlJc w:val="left"/>
      <w:pPr>
        <w:ind w:left="81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12A7F8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29652BE"/>
    <w:multiLevelType w:val="hybridMultilevel"/>
    <w:tmpl w:val="2B42F606"/>
    <w:lvl w:ilvl="0" w:tplc="0B0047BC">
      <w:start w:val="1"/>
      <w:numFmt w:val="decimal"/>
      <w:lvlText w:val="(%1)"/>
      <w:lvlJc w:val="left"/>
      <w:pPr>
        <w:ind w:left="659" w:hanging="360"/>
      </w:pPr>
      <w:rPr>
        <w:rFonts w:ascii="Liberation Sans Narrow" w:eastAsia="Liberation Sans Narrow" w:hAnsi="Liberation Sans Narrow" w:cs="Liberation Sans Narrow" w:hint="default"/>
        <w:spacing w:val="-1"/>
        <w:w w:val="100"/>
        <w:sz w:val="22"/>
        <w:szCs w:val="22"/>
      </w:rPr>
    </w:lvl>
    <w:lvl w:ilvl="1" w:tplc="48C4E388">
      <w:start w:val="1"/>
      <w:numFmt w:val="lowerRoman"/>
      <w:lvlText w:val="(%2)"/>
      <w:lvlJc w:val="left"/>
      <w:pPr>
        <w:ind w:left="1432" w:hanging="792"/>
      </w:pPr>
      <w:rPr>
        <w:rFonts w:ascii="Liberation Sans Narrow" w:eastAsia="Liberation Sans Narrow" w:hAnsi="Liberation Sans Narrow" w:cs="Liberation Sans Narrow" w:hint="default"/>
        <w:spacing w:val="-1"/>
        <w:w w:val="100"/>
        <w:sz w:val="22"/>
        <w:szCs w:val="22"/>
      </w:rPr>
    </w:lvl>
    <w:lvl w:ilvl="2" w:tplc="6BD08AFC">
      <w:numFmt w:val="bullet"/>
      <w:lvlText w:val="•"/>
      <w:lvlJc w:val="left"/>
      <w:pPr>
        <w:ind w:left="2448" w:hanging="792"/>
      </w:pPr>
      <w:rPr>
        <w:rFonts w:hint="default"/>
      </w:rPr>
    </w:lvl>
    <w:lvl w:ilvl="3" w:tplc="557CCC3C">
      <w:numFmt w:val="bullet"/>
      <w:lvlText w:val="•"/>
      <w:lvlJc w:val="left"/>
      <w:pPr>
        <w:ind w:left="3457" w:hanging="792"/>
      </w:pPr>
      <w:rPr>
        <w:rFonts w:hint="default"/>
      </w:rPr>
    </w:lvl>
    <w:lvl w:ilvl="4" w:tplc="C0DEBA00">
      <w:numFmt w:val="bullet"/>
      <w:lvlText w:val="•"/>
      <w:lvlJc w:val="left"/>
      <w:pPr>
        <w:ind w:left="4466" w:hanging="792"/>
      </w:pPr>
      <w:rPr>
        <w:rFonts w:hint="default"/>
      </w:rPr>
    </w:lvl>
    <w:lvl w:ilvl="5" w:tplc="00563320">
      <w:numFmt w:val="bullet"/>
      <w:lvlText w:val="•"/>
      <w:lvlJc w:val="left"/>
      <w:pPr>
        <w:ind w:left="5475" w:hanging="792"/>
      </w:pPr>
      <w:rPr>
        <w:rFonts w:hint="default"/>
      </w:rPr>
    </w:lvl>
    <w:lvl w:ilvl="6" w:tplc="D11C9E26">
      <w:numFmt w:val="bullet"/>
      <w:lvlText w:val="•"/>
      <w:lvlJc w:val="left"/>
      <w:pPr>
        <w:ind w:left="6484" w:hanging="792"/>
      </w:pPr>
      <w:rPr>
        <w:rFonts w:hint="default"/>
      </w:rPr>
    </w:lvl>
    <w:lvl w:ilvl="7" w:tplc="9F10D0C4">
      <w:numFmt w:val="bullet"/>
      <w:lvlText w:val="•"/>
      <w:lvlJc w:val="left"/>
      <w:pPr>
        <w:ind w:left="7493" w:hanging="792"/>
      </w:pPr>
      <w:rPr>
        <w:rFonts w:hint="default"/>
      </w:rPr>
    </w:lvl>
    <w:lvl w:ilvl="8" w:tplc="91A60636">
      <w:numFmt w:val="bullet"/>
      <w:lvlText w:val="•"/>
      <w:lvlJc w:val="left"/>
      <w:pPr>
        <w:ind w:left="8502" w:hanging="792"/>
      </w:pPr>
      <w:rPr>
        <w:rFonts w:hint="default"/>
      </w:rPr>
    </w:lvl>
  </w:abstractNum>
  <w:abstractNum w:abstractNumId="23" w15:restartNumberingAfterBreak="0">
    <w:nsid w:val="65CB724C"/>
    <w:multiLevelType w:val="hybridMultilevel"/>
    <w:tmpl w:val="EFE6E568"/>
    <w:lvl w:ilvl="0" w:tplc="AC4436E2">
      <w:numFmt w:val="bullet"/>
      <w:lvlText w:val="-"/>
      <w:lvlJc w:val="left"/>
      <w:pPr>
        <w:ind w:left="360" w:hanging="360"/>
      </w:pPr>
      <w:rPr>
        <w:rFonts w:ascii="Calibri" w:eastAsia="Times New Roman"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6EBC04B1"/>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F0268F"/>
    <w:multiLevelType w:val="multilevel"/>
    <w:tmpl w:val="E6027DC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53364FA"/>
    <w:multiLevelType w:val="multilevel"/>
    <w:tmpl w:val="A48C144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771A01C8"/>
    <w:multiLevelType w:val="hybridMultilevel"/>
    <w:tmpl w:val="EF7AA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14"/>
  </w:num>
  <w:num w:numId="4">
    <w:abstractNumId w:val="9"/>
  </w:num>
  <w:num w:numId="5">
    <w:abstractNumId w:val="27"/>
  </w:num>
  <w:num w:numId="6">
    <w:abstractNumId w:val="8"/>
  </w:num>
  <w:num w:numId="7">
    <w:abstractNumId w:val="17"/>
  </w:num>
  <w:num w:numId="8">
    <w:abstractNumId w:val="4"/>
  </w:num>
  <w:num w:numId="9">
    <w:abstractNumId w:val="25"/>
  </w:num>
  <w:num w:numId="10">
    <w:abstractNumId w:val="6"/>
  </w:num>
  <w:num w:numId="11">
    <w:abstractNumId w:val="12"/>
  </w:num>
  <w:num w:numId="12">
    <w:abstractNumId w:val="16"/>
  </w:num>
  <w:num w:numId="13">
    <w:abstractNumId w:val="3"/>
  </w:num>
  <w:num w:numId="14">
    <w:abstractNumId w:val="11"/>
  </w:num>
  <w:num w:numId="15">
    <w:abstractNumId w:val="26"/>
  </w:num>
  <w:num w:numId="16">
    <w:abstractNumId w:val="7"/>
  </w:num>
  <w:num w:numId="17">
    <w:abstractNumId w:val="19"/>
  </w:num>
  <w:num w:numId="18">
    <w:abstractNumId w:val="24"/>
  </w:num>
  <w:num w:numId="19">
    <w:abstractNumId w:val="13"/>
  </w:num>
  <w:num w:numId="20">
    <w:abstractNumId w:val="0"/>
  </w:num>
  <w:num w:numId="21">
    <w:abstractNumId w:val="21"/>
  </w:num>
  <w:num w:numId="22">
    <w:abstractNumId w:val="5"/>
  </w:num>
  <w:num w:numId="23">
    <w:abstractNumId w:val="22"/>
  </w:num>
  <w:num w:numId="24">
    <w:abstractNumId w:val="1"/>
  </w:num>
  <w:num w:numId="25">
    <w:abstractNumId w:val="15"/>
  </w:num>
  <w:num w:numId="26">
    <w:abstractNumId w:val="10"/>
  </w:num>
  <w:num w:numId="27">
    <w:abstractNumId w:val="18"/>
  </w:num>
  <w:num w:numId="28">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zvan Anghelidi">
    <w15:presenceInfo w15:providerId="AD" w15:userId="S::ranghelidi@signifi.com::81aaab23-4839-48ba-8ea5-0ade6d208f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465"/>
    <w:rsid w:val="00014CD7"/>
    <w:rsid w:val="00017B53"/>
    <w:rsid w:val="0002428E"/>
    <w:rsid w:val="00073D6D"/>
    <w:rsid w:val="00085A6A"/>
    <w:rsid w:val="00094A84"/>
    <w:rsid w:val="000C1512"/>
    <w:rsid w:val="000D6161"/>
    <w:rsid w:val="001022D1"/>
    <w:rsid w:val="0011567B"/>
    <w:rsid w:val="00132A6F"/>
    <w:rsid w:val="00161F73"/>
    <w:rsid w:val="00182502"/>
    <w:rsid w:val="001976C9"/>
    <w:rsid w:val="001A585D"/>
    <w:rsid w:val="001F5D0D"/>
    <w:rsid w:val="002340A7"/>
    <w:rsid w:val="00252D1C"/>
    <w:rsid w:val="002813F1"/>
    <w:rsid w:val="00294333"/>
    <w:rsid w:val="002A52BC"/>
    <w:rsid w:val="002B33E8"/>
    <w:rsid w:val="002C31F4"/>
    <w:rsid w:val="002F3CDF"/>
    <w:rsid w:val="00312A74"/>
    <w:rsid w:val="003339E4"/>
    <w:rsid w:val="0033541D"/>
    <w:rsid w:val="003378D6"/>
    <w:rsid w:val="00370565"/>
    <w:rsid w:val="003874A3"/>
    <w:rsid w:val="003A624F"/>
    <w:rsid w:val="004356DA"/>
    <w:rsid w:val="00443A71"/>
    <w:rsid w:val="004445C1"/>
    <w:rsid w:val="004642EC"/>
    <w:rsid w:val="004664ED"/>
    <w:rsid w:val="004C6AC3"/>
    <w:rsid w:val="005722D5"/>
    <w:rsid w:val="005815E8"/>
    <w:rsid w:val="005C49AB"/>
    <w:rsid w:val="005D140A"/>
    <w:rsid w:val="005D778C"/>
    <w:rsid w:val="00623D8B"/>
    <w:rsid w:val="00632980"/>
    <w:rsid w:val="006353B3"/>
    <w:rsid w:val="00636B58"/>
    <w:rsid w:val="00641841"/>
    <w:rsid w:val="006A78E4"/>
    <w:rsid w:val="006B7D57"/>
    <w:rsid w:val="006D235B"/>
    <w:rsid w:val="006D7CA8"/>
    <w:rsid w:val="00743261"/>
    <w:rsid w:val="007508D4"/>
    <w:rsid w:val="00752405"/>
    <w:rsid w:val="00754A85"/>
    <w:rsid w:val="007606C6"/>
    <w:rsid w:val="007B31E0"/>
    <w:rsid w:val="00823A04"/>
    <w:rsid w:val="008308F6"/>
    <w:rsid w:val="0085192C"/>
    <w:rsid w:val="008A1958"/>
    <w:rsid w:val="008A364C"/>
    <w:rsid w:val="008C63B2"/>
    <w:rsid w:val="008E5A98"/>
    <w:rsid w:val="008F34E0"/>
    <w:rsid w:val="00913D5B"/>
    <w:rsid w:val="00945B83"/>
    <w:rsid w:val="00980CBD"/>
    <w:rsid w:val="0098192A"/>
    <w:rsid w:val="00985C44"/>
    <w:rsid w:val="009F5705"/>
    <w:rsid w:val="009F6917"/>
    <w:rsid w:val="00A01A5F"/>
    <w:rsid w:val="00A06C5B"/>
    <w:rsid w:val="00A12B99"/>
    <w:rsid w:val="00A34AA8"/>
    <w:rsid w:val="00A510CA"/>
    <w:rsid w:val="00A5657A"/>
    <w:rsid w:val="00A769C3"/>
    <w:rsid w:val="00A7768A"/>
    <w:rsid w:val="00AC17B9"/>
    <w:rsid w:val="00AC6852"/>
    <w:rsid w:val="00AE0465"/>
    <w:rsid w:val="00B034AF"/>
    <w:rsid w:val="00B1641F"/>
    <w:rsid w:val="00B31525"/>
    <w:rsid w:val="00B520F3"/>
    <w:rsid w:val="00B64541"/>
    <w:rsid w:val="00B64BFF"/>
    <w:rsid w:val="00B6545E"/>
    <w:rsid w:val="00B73FEC"/>
    <w:rsid w:val="00B83E08"/>
    <w:rsid w:val="00BE52CC"/>
    <w:rsid w:val="00C045DE"/>
    <w:rsid w:val="00C125CD"/>
    <w:rsid w:val="00C35526"/>
    <w:rsid w:val="00C61D58"/>
    <w:rsid w:val="00C62AE5"/>
    <w:rsid w:val="00C7089A"/>
    <w:rsid w:val="00C73ABE"/>
    <w:rsid w:val="00C857ED"/>
    <w:rsid w:val="00C95491"/>
    <w:rsid w:val="00CD35EE"/>
    <w:rsid w:val="00CD3D6F"/>
    <w:rsid w:val="00D158DE"/>
    <w:rsid w:val="00D33106"/>
    <w:rsid w:val="00D52826"/>
    <w:rsid w:val="00DE4E78"/>
    <w:rsid w:val="00E22C5E"/>
    <w:rsid w:val="00E27A9B"/>
    <w:rsid w:val="00E676A9"/>
    <w:rsid w:val="00E76C09"/>
    <w:rsid w:val="00E9448B"/>
    <w:rsid w:val="00EF0F06"/>
    <w:rsid w:val="00EF7443"/>
    <w:rsid w:val="00F14975"/>
    <w:rsid w:val="00F23D67"/>
    <w:rsid w:val="00F30E52"/>
    <w:rsid w:val="00F33A13"/>
    <w:rsid w:val="00F611BD"/>
    <w:rsid w:val="00F757B3"/>
    <w:rsid w:val="00FA270E"/>
    <w:rsid w:val="00FC1290"/>
    <w:rsid w:val="00FF42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3E41AF"/>
  <w15:chartTrackingRefBased/>
  <w15:docId w15:val="{58BDA33F-5C04-458D-BF54-7705C84F6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465"/>
    <w:pPr>
      <w:spacing w:after="200" w:line="276" w:lineRule="auto"/>
    </w:pPr>
    <w:rPr>
      <w:lang w:val="en-US"/>
    </w:rPr>
  </w:style>
  <w:style w:type="paragraph" w:styleId="Heading1">
    <w:name w:val="heading 1"/>
    <w:basedOn w:val="Normal"/>
    <w:next w:val="Normal"/>
    <w:link w:val="Heading1Char"/>
    <w:uiPriority w:val="9"/>
    <w:qFormat/>
    <w:rsid w:val="00AE0465"/>
    <w:pPr>
      <w:keepNext/>
      <w:keepLines/>
      <w:pBdr>
        <w:top w:val="single" w:sz="48" w:space="1" w:color="000000" w:themeColor="text1"/>
        <w:left w:val="single" w:sz="48" w:space="4" w:color="000000" w:themeColor="text1"/>
        <w:bottom w:val="single" w:sz="48" w:space="1" w:color="000000" w:themeColor="text1"/>
        <w:right w:val="single" w:sz="48" w:space="4" w:color="000000" w:themeColor="text1"/>
      </w:pBdr>
      <w:shd w:val="clear" w:color="auto" w:fill="000000" w:themeFill="text1"/>
      <w:spacing w:before="480" w:after="240" w:line="400" w:lineRule="exact"/>
      <w:outlineLvl w:val="0"/>
    </w:pPr>
    <w:rPr>
      <w:rFonts w:ascii="Tw Cen MT Condensed Extra Bold" w:eastAsiaTheme="majorEastAsia" w:hAnsi="Tw Cen MT Condensed Extra Bold" w:cstheme="majorBidi"/>
      <w:bCs/>
      <w:kern w:val="32"/>
      <w:sz w:val="40"/>
      <w:szCs w:val="28"/>
    </w:rPr>
  </w:style>
  <w:style w:type="paragraph" w:styleId="Heading2">
    <w:name w:val="heading 2"/>
    <w:basedOn w:val="Normal"/>
    <w:next w:val="Normal"/>
    <w:link w:val="Heading2Char"/>
    <w:unhideWhenUsed/>
    <w:qFormat/>
    <w:rsid w:val="00AE0465"/>
    <w:pPr>
      <w:keepNext/>
      <w:keepLines/>
      <w:spacing w:before="200" w:after="0" w:line="312" w:lineRule="auto"/>
      <w:outlineLvl w:val="1"/>
    </w:pPr>
    <w:rPr>
      <w:rFonts w:ascii="Tw Cen MT Condensed Extra Bold" w:eastAsiaTheme="majorEastAsia" w:hAnsi="Tw Cen MT Condensed Extra Bold" w:cstheme="majorBidi"/>
      <w:bCs/>
      <w:color w:val="000000" w:themeColor="text1"/>
      <w:sz w:val="32"/>
      <w:szCs w:val="26"/>
    </w:rPr>
  </w:style>
  <w:style w:type="paragraph" w:styleId="Heading3">
    <w:name w:val="heading 3"/>
    <w:basedOn w:val="Normal"/>
    <w:next w:val="Normal"/>
    <w:link w:val="Heading3Char"/>
    <w:uiPriority w:val="9"/>
    <w:unhideWhenUsed/>
    <w:qFormat/>
    <w:rsid w:val="00AE0465"/>
    <w:pPr>
      <w:keepNext/>
      <w:keepLines/>
      <w:spacing w:before="200" w:after="0" w:line="312" w:lineRule="auto"/>
      <w:outlineLvl w:val="2"/>
    </w:pPr>
    <w:rPr>
      <w:rFonts w:ascii="Tw Cen MT Condensed" w:eastAsiaTheme="majorEastAsia" w:hAnsi="Tw Cen MT Condensed" w:cstheme="majorBidi"/>
      <w:bCs/>
      <w:color w:val="000000" w:themeColor="text1"/>
      <w:sz w:val="30"/>
    </w:rPr>
  </w:style>
  <w:style w:type="paragraph" w:styleId="Heading4">
    <w:name w:val="heading 4"/>
    <w:basedOn w:val="Normal"/>
    <w:next w:val="Normal"/>
    <w:link w:val="Heading4Char"/>
    <w:uiPriority w:val="9"/>
    <w:unhideWhenUsed/>
    <w:qFormat/>
    <w:rsid w:val="00AE0465"/>
    <w:pPr>
      <w:keepNext/>
      <w:keepLines/>
      <w:spacing w:before="200" w:after="0" w:line="312" w:lineRule="auto"/>
      <w:outlineLvl w:val="3"/>
    </w:pPr>
    <w:rPr>
      <w:rFonts w:ascii="Tw Cen MT Condensed" w:eastAsiaTheme="majorEastAsia" w:hAnsi="Tw Cen MT Condensed" w:cstheme="majorBidi"/>
      <w:b/>
      <w:bCs/>
      <w:iCs/>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465"/>
    <w:rPr>
      <w:rFonts w:ascii="Tw Cen MT Condensed Extra Bold" w:eastAsiaTheme="majorEastAsia" w:hAnsi="Tw Cen MT Condensed Extra Bold" w:cstheme="majorBidi"/>
      <w:bCs/>
      <w:kern w:val="32"/>
      <w:sz w:val="40"/>
      <w:szCs w:val="28"/>
      <w:shd w:val="clear" w:color="auto" w:fill="000000" w:themeFill="text1"/>
      <w:lang w:val="en-US"/>
    </w:rPr>
  </w:style>
  <w:style w:type="character" w:customStyle="1" w:styleId="Heading2Char">
    <w:name w:val="Heading 2 Char"/>
    <w:basedOn w:val="DefaultParagraphFont"/>
    <w:link w:val="Heading2"/>
    <w:rsid w:val="00AE0465"/>
    <w:rPr>
      <w:rFonts w:ascii="Tw Cen MT Condensed Extra Bold" w:eastAsiaTheme="majorEastAsia" w:hAnsi="Tw Cen MT Condensed Extra Bold" w:cstheme="majorBidi"/>
      <w:bCs/>
      <w:color w:val="000000" w:themeColor="text1"/>
      <w:sz w:val="32"/>
      <w:szCs w:val="26"/>
      <w:lang w:val="en-US"/>
    </w:rPr>
  </w:style>
  <w:style w:type="character" w:customStyle="1" w:styleId="Heading3Char">
    <w:name w:val="Heading 3 Char"/>
    <w:basedOn w:val="DefaultParagraphFont"/>
    <w:link w:val="Heading3"/>
    <w:uiPriority w:val="9"/>
    <w:rsid w:val="00AE0465"/>
    <w:rPr>
      <w:rFonts w:ascii="Tw Cen MT Condensed" w:eastAsiaTheme="majorEastAsia" w:hAnsi="Tw Cen MT Condensed" w:cstheme="majorBidi"/>
      <w:bCs/>
      <w:color w:val="000000" w:themeColor="text1"/>
      <w:sz w:val="30"/>
      <w:lang w:val="en-US"/>
    </w:rPr>
  </w:style>
  <w:style w:type="character" w:customStyle="1" w:styleId="Heading4Char">
    <w:name w:val="Heading 4 Char"/>
    <w:basedOn w:val="DefaultParagraphFont"/>
    <w:link w:val="Heading4"/>
    <w:uiPriority w:val="9"/>
    <w:rsid w:val="00AE0465"/>
    <w:rPr>
      <w:rFonts w:ascii="Tw Cen MT Condensed" w:eastAsiaTheme="majorEastAsia" w:hAnsi="Tw Cen MT Condensed" w:cstheme="majorBidi"/>
      <w:b/>
      <w:bCs/>
      <w:iCs/>
      <w:color w:val="000000" w:themeColor="text1"/>
      <w:sz w:val="26"/>
      <w:lang w:val="en-US"/>
    </w:rPr>
  </w:style>
  <w:style w:type="paragraph" w:styleId="Header">
    <w:name w:val="header"/>
    <w:basedOn w:val="Normal"/>
    <w:link w:val="HeaderChar"/>
    <w:uiPriority w:val="99"/>
    <w:unhideWhenUsed/>
    <w:rsid w:val="00AE04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465"/>
    <w:rPr>
      <w:lang w:val="en-US"/>
    </w:rPr>
  </w:style>
  <w:style w:type="paragraph" w:styleId="Footer">
    <w:name w:val="footer"/>
    <w:basedOn w:val="Normal"/>
    <w:link w:val="FooterChar"/>
    <w:unhideWhenUsed/>
    <w:rsid w:val="00AE0465"/>
    <w:pPr>
      <w:tabs>
        <w:tab w:val="center" w:pos="4680"/>
        <w:tab w:val="right" w:pos="9360"/>
      </w:tabs>
      <w:spacing w:after="0" w:line="240" w:lineRule="auto"/>
    </w:pPr>
  </w:style>
  <w:style w:type="character" w:customStyle="1" w:styleId="FooterChar">
    <w:name w:val="Footer Char"/>
    <w:basedOn w:val="DefaultParagraphFont"/>
    <w:link w:val="Footer"/>
    <w:rsid w:val="00AE0465"/>
    <w:rPr>
      <w:lang w:val="en-US"/>
    </w:rPr>
  </w:style>
  <w:style w:type="paragraph" w:styleId="NoSpacing">
    <w:name w:val="No Spacing"/>
    <w:link w:val="NoSpacingChar"/>
    <w:uiPriority w:val="1"/>
    <w:qFormat/>
    <w:rsid w:val="00AE0465"/>
    <w:pPr>
      <w:spacing w:after="0" w:line="240" w:lineRule="auto"/>
    </w:pPr>
    <w:rPr>
      <w:rFonts w:ascii="Georgia" w:hAnsi="Georgia"/>
      <w:sz w:val="18"/>
      <w:lang w:val="en-US"/>
    </w:rPr>
  </w:style>
  <w:style w:type="character" w:customStyle="1" w:styleId="NoSpacingChar">
    <w:name w:val="No Spacing Char"/>
    <w:basedOn w:val="DefaultParagraphFont"/>
    <w:link w:val="NoSpacing"/>
    <w:uiPriority w:val="1"/>
    <w:rsid w:val="00AE0465"/>
    <w:rPr>
      <w:rFonts w:ascii="Georgia" w:hAnsi="Georgia"/>
      <w:sz w:val="18"/>
      <w:lang w:val="en-US"/>
    </w:rPr>
  </w:style>
  <w:style w:type="paragraph" w:customStyle="1" w:styleId="DocumentTitle">
    <w:name w:val="Document Title"/>
    <w:basedOn w:val="Normal"/>
    <w:qFormat/>
    <w:rsid w:val="00AE0465"/>
    <w:pPr>
      <w:spacing w:line="240" w:lineRule="auto"/>
    </w:pPr>
    <w:rPr>
      <w:rFonts w:ascii="Georgia" w:hAnsi="Georgia"/>
      <w:sz w:val="72"/>
      <w:szCs w:val="72"/>
    </w:rPr>
  </w:style>
  <w:style w:type="table" w:customStyle="1" w:styleId="InfoTable">
    <w:name w:val="InfoTable"/>
    <w:basedOn w:val="TableProfessional"/>
    <w:rsid w:val="00AE0465"/>
    <w:pPr>
      <w:spacing w:after="0" w:line="240" w:lineRule="auto"/>
    </w:pPr>
    <w:rPr>
      <w:rFonts w:ascii="Georgia" w:eastAsia="Times New Roman" w:hAnsi="Georgia" w:cs="Times New Roman"/>
      <w:sz w:val="18"/>
      <w:szCs w:val="20"/>
      <w:lang w:val="en-US" w:eastAsia="en-CA"/>
    </w:rPr>
    <w:tblPr>
      <w:jc w:val="center"/>
      <w:tblBorders>
        <w:top w:val="none" w:sz="0" w:space="0" w:color="auto"/>
        <w:left w:val="none" w:sz="0" w:space="0" w:color="auto"/>
        <w:bottom w:val="none" w:sz="0" w:space="0" w:color="auto"/>
        <w:right w:val="none" w:sz="0" w:space="0" w:color="auto"/>
        <w:insideH w:val="dotted" w:sz="2" w:space="0" w:color="000000"/>
        <w:insideV w:val="none" w:sz="0" w:space="0" w:color="auto"/>
      </w:tblBorders>
      <w:tblCellMar>
        <w:top w:w="101" w:type="dxa"/>
        <w:left w:w="101" w:type="dxa"/>
        <w:bottom w:w="101" w:type="dxa"/>
        <w:right w:w="101" w:type="dxa"/>
      </w:tblCellMar>
    </w:tblPr>
    <w:trPr>
      <w:jc w:val="center"/>
    </w:trPr>
    <w:tcPr>
      <w:shd w:val="clear" w:color="auto" w:fill="auto"/>
    </w:tcPr>
    <w:tblStylePr w:type="firstRow">
      <w:pPr>
        <w:jc w:val="left"/>
      </w:pPr>
      <w:rPr>
        <w:rFonts w:ascii="ZWAdobeF" w:hAnsi="ZWAdobeF"/>
        <w:b w:val="0"/>
        <w:bCs/>
        <w:color w:val="FFFFFF"/>
        <w:sz w:val="24"/>
      </w:rPr>
      <w:tblPr/>
      <w:tcPr>
        <w:tcBorders>
          <w:top w:val="nil"/>
          <w:left w:val="nil"/>
          <w:bottom w:val="nil"/>
          <w:right w:val="nil"/>
          <w:insideH w:val="nil"/>
          <w:insideV w:val="nil"/>
          <w:tl2br w:val="nil"/>
          <w:tr2bl w:val="nil"/>
        </w:tcBorders>
        <w:shd w:val="solid" w:color="000000" w:fill="000000"/>
      </w:tcPr>
    </w:tblStylePr>
  </w:style>
  <w:style w:type="table" w:styleId="TableGrid">
    <w:name w:val="Table Grid"/>
    <w:basedOn w:val="TableNormal"/>
    <w:uiPriority w:val="39"/>
    <w:rsid w:val="00AE0465"/>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E0465"/>
    <w:pPr>
      <w:pBdr>
        <w:top w:val="none" w:sz="0" w:space="0" w:color="auto"/>
        <w:left w:val="none" w:sz="0" w:space="0" w:color="auto"/>
        <w:bottom w:val="none" w:sz="0" w:space="0" w:color="auto"/>
        <w:right w:val="none" w:sz="0" w:space="0" w:color="auto"/>
      </w:pBdr>
      <w:shd w:val="clear" w:color="auto" w:fill="auto"/>
      <w:spacing w:after="0" w:line="276" w:lineRule="auto"/>
      <w:outlineLvl w:val="9"/>
    </w:pPr>
    <w:rPr>
      <w:rFonts w:asciiTheme="majorHAnsi" w:hAnsiTheme="majorHAnsi"/>
      <w:b/>
      <w:color w:val="2F5496" w:themeColor="accent1" w:themeShade="BF"/>
      <w:kern w:val="0"/>
      <w:sz w:val="28"/>
      <w:lang w:eastAsia="ja-JP"/>
    </w:rPr>
  </w:style>
  <w:style w:type="paragraph" w:styleId="TOC1">
    <w:name w:val="toc 1"/>
    <w:basedOn w:val="Normal"/>
    <w:next w:val="Normal"/>
    <w:autoRedefine/>
    <w:uiPriority w:val="39"/>
    <w:unhideWhenUsed/>
    <w:qFormat/>
    <w:rsid w:val="00AE0465"/>
    <w:pPr>
      <w:spacing w:after="100"/>
    </w:pPr>
  </w:style>
  <w:style w:type="character" w:styleId="BookTitle">
    <w:name w:val="Book Title"/>
    <w:basedOn w:val="DefaultParagraphFont"/>
    <w:uiPriority w:val="33"/>
    <w:qFormat/>
    <w:rsid w:val="00AE0465"/>
    <w:rPr>
      <w:b/>
      <w:bCs/>
      <w:smallCaps/>
      <w:spacing w:val="5"/>
    </w:rPr>
  </w:style>
  <w:style w:type="table" w:styleId="TableProfessional">
    <w:name w:val="Table Professional"/>
    <w:basedOn w:val="TableNormal"/>
    <w:uiPriority w:val="99"/>
    <w:semiHidden/>
    <w:unhideWhenUsed/>
    <w:rsid w:val="00AE0465"/>
    <w:pPr>
      <w:spacing w:after="200" w:line="276"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0D6161"/>
    <w:pPr>
      <w:ind w:left="720"/>
      <w:contextualSpacing/>
    </w:pPr>
  </w:style>
  <w:style w:type="character" w:styleId="Hyperlink">
    <w:name w:val="Hyperlink"/>
    <w:basedOn w:val="DefaultParagraphFont"/>
    <w:uiPriority w:val="99"/>
    <w:unhideWhenUsed/>
    <w:rsid w:val="00E22C5E"/>
    <w:rPr>
      <w:color w:val="0563C1" w:themeColor="hyperlink"/>
      <w:u w:val="single"/>
    </w:rPr>
  </w:style>
  <w:style w:type="paragraph" w:customStyle="1" w:styleId="Body">
    <w:name w:val="Body"/>
    <w:rsid w:val="00F611BD"/>
    <w:pPr>
      <w:pBdr>
        <w:top w:val="nil"/>
        <w:left w:val="nil"/>
        <w:bottom w:val="nil"/>
        <w:right w:val="nil"/>
        <w:between w:val="nil"/>
        <w:bar w:val="nil"/>
      </w:pBdr>
      <w:spacing w:after="0" w:line="240" w:lineRule="auto"/>
    </w:pPr>
    <w:rPr>
      <w:rFonts w:ascii="Helvetica" w:eastAsia="Arial Unicode MS" w:hAnsi="Helvetica" w:cs="Arial Unicode MS"/>
      <w:color w:val="000000"/>
      <w:bdr w:val="nil"/>
    </w:rPr>
  </w:style>
  <w:style w:type="paragraph" w:styleId="Caption">
    <w:name w:val="caption"/>
    <w:rsid w:val="00F23D67"/>
    <w:pPr>
      <w:pBdr>
        <w:top w:val="nil"/>
        <w:left w:val="nil"/>
        <w:bottom w:val="nil"/>
        <w:right w:val="nil"/>
        <w:between w:val="nil"/>
        <w:bar w:val="nil"/>
      </w:pBdr>
      <w:tabs>
        <w:tab w:val="left" w:pos="1150"/>
      </w:tabs>
      <w:spacing w:after="0" w:line="240" w:lineRule="auto"/>
    </w:pPr>
    <w:rPr>
      <w:rFonts w:ascii="Helvetica" w:eastAsia="Arial Unicode MS" w:hAnsi="Helvetica" w:cs="Arial Unicode MS"/>
      <w:b/>
      <w:bCs/>
      <w:caps/>
      <w:color w:val="000000"/>
      <w:sz w:val="20"/>
      <w:szCs w:val="20"/>
      <w:bdr w:val="nil"/>
      <w:lang w:val="en-US" w:eastAsia="en-CA"/>
    </w:rPr>
  </w:style>
  <w:style w:type="paragraph" w:customStyle="1" w:styleId="S-Frontpage">
    <w:name w:val="S-Front page"/>
    <w:basedOn w:val="Normal"/>
    <w:qFormat/>
    <w:rsid w:val="00F23D67"/>
    <w:pPr>
      <w:pBdr>
        <w:top w:val="nil"/>
        <w:left w:val="nil"/>
        <w:bottom w:val="nil"/>
        <w:right w:val="nil"/>
        <w:between w:val="nil"/>
        <w:bar w:val="nil"/>
      </w:pBdr>
      <w:spacing w:after="0" w:line="240" w:lineRule="auto"/>
      <w:outlineLvl w:val="0"/>
    </w:pPr>
    <w:rPr>
      <w:rFonts w:ascii="Helvetica Neue" w:eastAsia="Arial Unicode MS" w:hAnsi="Helvetica Neue" w:cs="Arial Unicode MS"/>
      <w:color w:val="FFFFFF" w:themeColor="background1"/>
      <w:szCs w:val="24"/>
      <w:u w:color="000000"/>
      <w:bdr w:val="nil"/>
      <w:lang w:eastAsia="en-CA"/>
    </w:rPr>
  </w:style>
  <w:style w:type="paragraph" w:customStyle="1" w:styleId="S-SubHeading">
    <w:name w:val="S-SubHeading"/>
    <w:rsid w:val="00F23D67"/>
    <w:pPr>
      <w:pBdr>
        <w:top w:val="nil"/>
        <w:left w:val="nil"/>
        <w:bottom w:val="nil"/>
        <w:right w:val="nil"/>
        <w:between w:val="nil"/>
        <w:bar w:val="nil"/>
      </w:pBdr>
      <w:spacing w:after="200" w:line="288" w:lineRule="auto"/>
      <w:ind w:right="280"/>
    </w:pPr>
    <w:rPr>
      <w:rFonts w:ascii="Helvetica Neue Medium" w:eastAsia="Arial Unicode MS" w:hAnsi="Helvetica Neue Medium" w:cs="Arial Unicode MS"/>
      <w:color w:val="666666"/>
      <w:sz w:val="30"/>
      <w:szCs w:val="30"/>
      <w:u w:color="000000"/>
      <w:bdr w:val="nil"/>
      <w:lang w:val="en-US" w:eastAsia="en-CA"/>
    </w:rPr>
  </w:style>
  <w:style w:type="paragraph" w:customStyle="1" w:styleId="S-Body">
    <w:name w:val="S-Body"/>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4"/>
      <w:szCs w:val="24"/>
      <w:u w:color="000000"/>
      <w:bdr w:val="nil"/>
      <w:lang w:eastAsia="en-CA"/>
    </w:rPr>
  </w:style>
  <w:style w:type="paragraph" w:customStyle="1" w:styleId="S-Heading">
    <w:name w:val="S-Heading"/>
    <w:rsid w:val="00F23D67"/>
    <w:pPr>
      <w:pBdr>
        <w:top w:val="nil"/>
        <w:left w:val="nil"/>
        <w:bottom w:val="nil"/>
        <w:right w:val="nil"/>
        <w:between w:val="nil"/>
        <w:bar w:val="nil"/>
      </w:pBdr>
      <w:shd w:val="clear" w:color="auto" w:fill="FEFDFF"/>
      <w:spacing w:after="200" w:line="235" w:lineRule="auto"/>
      <w:ind w:right="280"/>
      <w:outlineLvl w:val="0"/>
    </w:pPr>
    <w:rPr>
      <w:rFonts w:ascii="Helvetica Neue" w:eastAsia="Helvetica Neue" w:hAnsi="Helvetica Neue" w:cs="Helvetica Neue"/>
      <w:color w:val="E33D53"/>
      <w:sz w:val="42"/>
      <w:szCs w:val="42"/>
      <w:u w:color="FFFFFF"/>
      <w:bdr w:val="nil"/>
      <w:lang w:eastAsia="en-CA"/>
    </w:rPr>
  </w:style>
  <w:style w:type="paragraph" w:customStyle="1" w:styleId="S-Table-Heading">
    <w:name w:val="S-Table-Heading"/>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b/>
      <w:bCs/>
      <w:color w:val="000000"/>
      <w:sz w:val="20"/>
      <w:szCs w:val="20"/>
      <w:u w:color="000000"/>
      <w:bdr w:val="nil"/>
      <w:lang w:val="en-US" w:eastAsia="en-CA"/>
    </w:rPr>
  </w:style>
  <w:style w:type="paragraph" w:customStyle="1" w:styleId="S-Table-Cells">
    <w:name w:val="S-Table-Cells"/>
    <w:rsid w:val="00F23D67"/>
    <w:pPr>
      <w:pBdr>
        <w:top w:val="nil"/>
        <w:left w:val="nil"/>
        <w:bottom w:val="nil"/>
        <w:right w:val="nil"/>
        <w:between w:val="nil"/>
        <w:bar w:val="nil"/>
      </w:pBdr>
      <w:spacing w:after="200" w:line="288" w:lineRule="auto"/>
      <w:ind w:right="280"/>
    </w:pPr>
    <w:rPr>
      <w:rFonts w:ascii="Helvetica Neue" w:eastAsia="Arial Unicode MS" w:hAnsi="Helvetica Neue" w:cs="Arial Unicode MS"/>
      <w:color w:val="000000"/>
      <w:sz w:val="20"/>
      <w:szCs w:val="20"/>
      <w:u w:color="000000"/>
      <w:bdr w:val="nil"/>
      <w:lang w:val="en-US" w:eastAsia="en-CA"/>
    </w:rPr>
  </w:style>
  <w:style w:type="paragraph" w:styleId="BodyText">
    <w:name w:val="Body Text"/>
    <w:basedOn w:val="Normal"/>
    <w:link w:val="BodyTextChar"/>
    <w:uiPriority w:val="1"/>
    <w:qFormat/>
    <w:rsid w:val="00752405"/>
    <w:pPr>
      <w:widowControl w:val="0"/>
      <w:autoSpaceDE w:val="0"/>
      <w:autoSpaceDN w:val="0"/>
      <w:spacing w:after="0" w:line="240" w:lineRule="auto"/>
    </w:pPr>
    <w:rPr>
      <w:rFonts w:ascii="Liberation Sans Narrow" w:eastAsia="Liberation Sans Narrow" w:hAnsi="Liberation Sans Narrow" w:cs="Liberation Sans Narrow"/>
    </w:rPr>
  </w:style>
  <w:style w:type="character" w:customStyle="1" w:styleId="BodyTextChar">
    <w:name w:val="Body Text Char"/>
    <w:basedOn w:val="DefaultParagraphFont"/>
    <w:link w:val="BodyText"/>
    <w:uiPriority w:val="1"/>
    <w:rsid w:val="00752405"/>
    <w:rPr>
      <w:rFonts w:ascii="Liberation Sans Narrow" w:eastAsia="Liberation Sans Narrow" w:hAnsi="Liberation Sans Narrow" w:cs="Liberation Sans Narrow"/>
      <w:lang w:val="en-US"/>
    </w:rPr>
  </w:style>
  <w:style w:type="paragraph" w:customStyle="1" w:styleId="TableParagraph">
    <w:name w:val="Table Paragraph"/>
    <w:basedOn w:val="Normal"/>
    <w:uiPriority w:val="1"/>
    <w:qFormat/>
    <w:rsid w:val="00752405"/>
    <w:pPr>
      <w:widowControl w:val="0"/>
      <w:autoSpaceDE w:val="0"/>
      <w:autoSpaceDN w:val="0"/>
      <w:spacing w:after="0" w:line="240" w:lineRule="auto"/>
    </w:pPr>
    <w:rPr>
      <w:rFonts w:ascii="Liberation Sans Narrow" w:eastAsia="Liberation Sans Narrow" w:hAnsi="Liberation Sans Narrow" w:cs="Liberation Sans Narrow"/>
    </w:rPr>
  </w:style>
  <w:style w:type="table" w:styleId="GridTable1Light-Accent3">
    <w:name w:val="Grid Table 1 Light Accent 3"/>
    <w:basedOn w:val="TableNormal"/>
    <w:uiPriority w:val="46"/>
    <w:rsid w:val="0075240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7508D4"/>
    <w:rPr>
      <w:color w:val="954F72" w:themeColor="followedHyperlink"/>
      <w:u w:val="single"/>
    </w:rPr>
  </w:style>
  <w:style w:type="paragraph" w:styleId="NormalWeb">
    <w:name w:val="Normal (Web)"/>
    <w:basedOn w:val="Normal"/>
    <w:uiPriority w:val="99"/>
    <w:unhideWhenUsed/>
    <w:rsid w:val="003874A3"/>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UnresolvedMention">
    <w:name w:val="Unresolved Mention"/>
    <w:basedOn w:val="DefaultParagraphFont"/>
    <w:uiPriority w:val="99"/>
    <w:semiHidden/>
    <w:unhideWhenUsed/>
    <w:rsid w:val="003874A3"/>
    <w:rPr>
      <w:color w:val="605E5C"/>
      <w:shd w:val="clear" w:color="auto" w:fill="E1DFDD"/>
    </w:rPr>
  </w:style>
  <w:style w:type="paragraph" w:styleId="Revision">
    <w:name w:val="Revision"/>
    <w:hidden/>
    <w:uiPriority w:val="99"/>
    <w:semiHidden/>
    <w:rsid w:val="00F30E5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1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signifisolutions.sharepoint.com/:f:/s/SignifiCompanyWideSharePointPortal/EjTNKXH3skRAhPf1_m-l__sBhpb_4rjz8RniXGGq62VcM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7E1CE4202AD5B48AA44FE0B99526B20" ma:contentTypeVersion="4" ma:contentTypeDescription="Create a new document." ma:contentTypeScope="" ma:versionID="94f2be1ab7d3c26c2670a3cabe2c6c3c">
  <xsd:schema xmlns:xsd="http://www.w3.org/2001/XMLSchema" xmlns:xs="http://www.w3.org/2001/XMLSchema" xmlns:p="http://schemas.microsoft.com/office/2006/metadata/properties" xmlns:ns2="fd257699-0b97-45bd-a827-c06928872ae0" targetNamespace="http://schemas.microsoft.com/office/2006/metadata/properties" ma:root="true" ma:fieldsID="9b835855b504105b488a4ecf4b4b2e3b" ns2:_="">
    <xsd:import namespace="fd257699-0b97-45bd-a827-c06928872ae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57699-0b97-45bd-a827-c06928872a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B46D87-DD90-41B6-8611-6B2EED406FC9}">
  <ds:schemaRefs>
    <ds:schemaRef ds:uri="http://schemas.microsoft.com/sharepoint/v3/contenttype/forms"/>
  </ds:schemaRefs>
</ds:datastoreItem>
</file>

<file path=customXml/itemProps2.xml><?xml version="1.0" encoding="utf-8"?>
<ds:datastoreItem xmlns:ds="http://schemas.openxmlformats.org/officeDocument/2006/customXml" ds:itemID="{1258447C-7E1B-4F8A-B688-1F96A2275B5C}">
  <ds:schemaRefs>
    <ds:schemaRef ds:uri="http://schemas.openxmlformats.org/officeDocument/2006/bibliography"/>
  </ds:schemaRefs>
</ds:datastoreItem>
</file>

<file path=customXml/itemProps3.xml><?xml version="1.0" encoding="utf-8"?>
<ds:datastoreItem xmlns:ds="http://schemas.openxmlformats.org/officeDocument/2006/customXml" ds:itemID="{E1026A32-D5A7-47C0-ADD6-D475C8DC459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1596E4-B23B-42A5-A552-6CB5DC256E04}"/>
</file>

<file path=docProps/app.xml><?xml version="1.0" encoding="utf-8"?>
<Properties xmlns="http://schemas.openxmlformats.org/officeDocument/2006/extended-properties" xmlns:vt="http://schemas.openxmlformats.org/officeDocument/2006/docPropsVTypes">
  <Template>Normal.dotm</Template>
  <TotalTime>2</TotalTime>
  <Pages>7</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Anmole Nasir</dc:creator>
  <cp:keywords/>
  <dc:description/>
  <cp:lastModifiedBy>Razvan Anghelidi</cp:lastModifiedBy>
  <cp:revision>2</cp:revision>
  <cp:lastPrinted>2020-12-30T19:52:00Z</cp:lastPrinted>
  <dcterms:created xsi:type="dcterms:W3CDTF">2022-02-14T19:35:00Z</dcterms:created>
  <dcterms:modified xsi:type="dcterms:W3CDTF">2022-02-14T19:35:00Z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0x010100E7E1CE4202AD5B48AA44FE0B99526B20</vt:lpwstr>
  </property>
  <property fmtid="{D5CDD505-2E9C-101B-9397-08002B2CF9AE}" pid="3" name="MSIP_Label_bea224a1-77b4-4096-8061-b00b79a507a4_Enabled">
    <vt:lpwstr>true</vt:lpwstr>
  </property>
  <property fmtid="{D5CDD505-2E9C-101B-9397-08002B2CF9AE}" pid="4" name="MSIP_Label_bea224a1-77b4-4096-8061-b00b79a507a4_SetDate">
    <vt:lpwstr>2021-08-09T17:06:45Z</vt:lpwstr>
  </property>
  <property fmtid="{D5CDD505-2E9C-101B-9397-08002B2CF9AE}" pid="5" name="MSIP_Label_bea224a1-77b4-4096-8061-b00b79a507a4_Method">
    <vt:lpwstr>Standard</vt:lpwstr>
  </property>
  <property fmtid="{D5CDD505-2E9C-101B-9397-08002B2CF9AE}" pid="6" name="MSIP_Label_bea224a1-77b4-4096-8061-b00b79a507a4_Name">
    <vt:lpwstr>Internal Data (Class 2)</vt:lpwstr>
  </property>
  <property fmtid="{D5CDD505-2E9C-101B-9397-08002B2CF9AE}" pid="7" name="MSIP_Label_bea224a1-77b4-4096-8061-b00b79a507a4_SiteId">
    <vt:lpwstr>88218df5-23c4-40cf-83c2-083a9da24469</vt:lpwstr>
  </property>
  <property fmtid="{D5CDD505-2E9C-101B-9397-08002B2CF9AE}" pid="8" name="MSIP_Label_bea224a1-77b4-4096-8061-b00b79a507a4_ActionId">
    <vt:lpwstr>dd769699-8e23-4bd1-948c-ab28bc6ad636</vt:lpwstr>
  </property>
  <property fmtid="{D5CDD505-2E9C-101B-9397-08002B2CF9AE}" pid="9" name="MSIP_Label_bea224a1-77b4-4096-8061-b00b79a507a4_ContentBits">
    <vt:lpwstr>1</vt:lpwstr>
  </property>
  <property fmtid="{D5CDD505-2E9C-101B-9397-08002B2CF9AE}" pid="10" name="Order">
    <vt:r8>213900</vt:r8>
  </property>
  <property fmtid="{D5CDD505-2E9C-101B-9397-08002B2CF9AE}" pid="11" name="xd_Signature">
    <vt:bool>false</vt:bool>
  </property>
  <property fmtid="{D5CDD505-2E9C-101B-9397-08002B2CF9AE}" pid="12" name="xd_ProgID">
    <vt:lpwstr/>
  </property>
  <property fmtid="{D5CDD505-2E9C-101B-9397-08002B2CF9AE}" pid="13" name="_ExtendedDescription">
    <vt:lpwstr/>
  </property>
  <property fmtid="{D5CDD505-2E9C-101B-9397-08002B2CF9AE}" pid="14" name="TriggerFlowInfo">
    <vt:lpwstr/>
  </property>
  <property fmtid="{D5CDD505-2E9C-101B-9397-08002B2CF9AE}" pid="15" name="_SourceUrl">
    <vt:lpwstr/>
  </property>
  <property fmtid="{D5CDD505-2E9C-101B-9397-08002B2CF9AE}" pid="16" name="_SharedFileIndex">
    <vt:lpwstr/>
  </property>
  <property fmtid="{D5CDD505-2E9C-101B-9397-08002B2CF9AE}" pid="17" name="ComplianceAssetId">
    <vt:lpwstr/>
  </property>
  <property fmtid="{D5CDD505-2E9C-101B-9397-08002B2CF9AE}" pid="18" name="TemplateUrl">
    <vt:lpwstr/>
  </property>
</Properties>
</file>